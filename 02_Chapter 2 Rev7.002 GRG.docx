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EA64B" w14:textId="77777777" w:rsidR="0068738B" w:rsidRDefault="00E165B0" w:rsidP="00E165B0">
      <w:pPr>
        <w:tabs>
          <w:tab w:val="left" w:pos="7813"/>
        </w:tabs>
        <w:rPr>
          <w:rFonts w:ascii="Arial" w:hAnsi="Arial"/>
          <w:b/>
        </w:rPr>
      </w:pPr>
      <w:r>
        <w:rPr>
          <w:rFonts w:ascii="Arial" w:hAnsi="Arial"/>
          <w:b/>
        </w:rPr>
        <w:tab/>
      </w:r>
    </w:p>
    <w:p w14:paraId="73CE5C51" w14:textId="77777777" w:rsidR="0068738B" w:rsidRDefault="0068738B" w:rsidP="007D4309">
      <w:pPr>
        <w:rPr>
          <w:rFonts w:ascii="Arial" w:hAnsi="Arial"/>
          <w:b/>
        </w:rPr>
      </w:pPr>
    </w:p>
    <w:p w14:paraId="4EB87DCB" w14:textId="294855B6" w:rsidR="0068738B" w:rsidRDefault="001E1759" w:rsidP="0068738B">
      <w:pPr>
        <w:jc w:val="center"/>
        <w:rPr>
          <w:rFonts w:ascii="Times New Roman" w:hAnsi="Times New Roman"/>
          <w:b/>
          <w:color w:val="365F91" w:themeColor="accent1" w:themeShade="BF"/>
          <w:sz w:val="32"/>
        </w:rPr>
      </w:pPr>
      <w:r w:rsidRPr="0068738B">
        <w:rPr>
          <w:rFonts w:ascii="Times New Roman" w:hAnsi="Times New Roman"/>
          <w:b/>
          <w:color w:val="365F91" w:themeColor="accent1" w:themeShade="BF"/>
          <w:sz w:val="32"/>
        </w:rPr>
        <w:t xml:space="preserve"> </w:t>
      </w:r>
      <w:r w:rsidR="00C07822">
        <w:rPr>
          <w:rFonts w:ascii="Times New Roman" w:hAnsi="Times New Roman"/>
          <w:b/>
          <w:color w:val="365F91" w:themeColor="accent1" w:themeShade="BF"/>
          <w:sz w:val="32"/>
        </w:rPr>
        <w:t>2</w:t>
      </w:r>
      <w:r w:rsidR="00C07822" w:rsidRPr="0068738B">
        <w:rPr>
          <w:rFonts w:ascii="Times New Roman" w:hAnsi="Times New Roman"/>
          <w:b/>
          <w:color w:val="365F91" w:themeColor="accent1" w:themeShade="BF"/>
          <w:sz w:val="32"/>
        </w:rPr>
        <w:t xml:space="preserve">  </w:t>
      </w:r>
    </w:p>
    <w:p w14:paraId="16BEC404" w14:textId="77777777" w:rsidR="0068738B" w:rsidRPr="00211B80" w:rsidRDefault="0068738B" w:rsidP="0068738B">
      <w:pPr>
        <w:jc w:val="center"/>
        <w:rPr>
          <w:rFonts w:ascii="Times New Roman" w:hAnsi="Times New Roman"/>
          <w:b/>
          <w:color w:val="1F497D" w:themeColor="text2"/>
          <w:sz w:val="32"/>
        </w:rPr>
      </w:pPr>
    </w:p>
    <w:p w14:paraId="2F729D2E" w14:textId="77777777" w:rsidR="007D4309" w:rsidRPr="00211B80" w:rsidRDefault="00211B80" w:rsidP="00653949">
      <w:pPr>
        <w:rPr>
          <w:rFonts w:ascii="Times New Roman" w:eastAsia="Cambria" w:hAnsi="Times New Roman" w:cs="Times New Roman"/>
          <w:b/>
          <w:color w:val="1F497D" w:themeColor="text2"/>
          <w:sz w:val="32"/>
        </w:rPr>
      </w:pPr>
      <w:r>
        <w:rPr>
          <w:rFonts w:ascii="Times New Roman" w:eastAsia="Cambria" w:hAnsi="Times New Roman" w:cs="Times New Roman"/>
          <w:b/>
          <w:color w:val="1F497D" w:themeColor="text2"/>
          <w:sz w:val="32"/>
        </w:rPr>
        <w:t>Imagination and Creativity</w:t>
      </w:r>
      <w:r w:rsidR="00255CAD" w:rsidRPr="00211B80">
        <w:rPr>
          <w:rFonts w:ascii="Times New Roman" w:eastAsia="Cambria" w:hAnsi="Times New Roman" w:cs="Times New Roman"/>
          <w:b/>
          <w:color w:val="1F497D" w:themeColor="text2"/>
          <w:sz w:val="32"/>
        </w:rPr>
        <w:t xml:space="preserve">: </w:t>
      </w:r>
      <w:r>
        <w:rPr>
          <w:rFonts w:ascii="Times New Roman" w:eastAsia="Cambria" w:hAnsi="Times New Roman" w:cs="Times New Roman"/>
          <w:b/>
          <w:color w:val="1F497D" w:themeColor="text2"/>
          <w:sz w:val="32"/>
        </w:rPr>
        <w:t>The School Based Paradox</w:t>
      </w:r>
    </w:p>
    <w:p w14:paraId="5B04AB60" w14:textId="77777777" w:rsidR="00C01DD3" w:rsidRPr="00685A99" w:rsidRDefault="00C01DD3" w:rsidP="001E1759">
      <w:pPr>
        <w:jc w:val="center"/>
        <w:rPr>
          <w:rFonts w:ascii="Times New Roman" w:hAnsi="Times New Roman"/>
          <w:b/>
        </w:rPr>
      </w:pPr>
    </w:p>
    <w:p w14:paraId="5D2F6E85" w14:textId="77777777" w:rsidR="00C01DD3" w:rsidRPr="00685A99" w:rsidRDefault="00C01DD3" w:rsidP="00685A99">
      <w:pPr>
        <w:rPr>
          <w:rFonts w:ascii="Times New Roman" w:hAnsi="Times New Roman"/>
          <w:b/>
        </w:rPr>
      </w:pPr>
    </w:p>
    <w:p w14:paraId="7FAFCCB0" w14:textId="77777777" w:rsidR="00174751" w:rsidRPr="00685A99" w:rsidRDefault="00934189" w:rsidP="00174751">
      <w:pPr>
        <w:jc w:val="center"/>
        <w:rPr>
          <w:rFonts w:ascii="Times New Roman" w:hAnsi="Times New Roman"/>
        </w:rPr>
      </w:pPr>
      <w:r>
        <w:rPr>
          <w:rFonts w:ascii="Times New Roman" w:hAnsi="Times New Roman"/>
          <w:i/>
        </w:rPr>
        <w:t>“...t</w:t>
      </w:r>
      <w:r w:rsidR="00C01DD3" w:rsidRPr="00685A99">
        <w:rPr>
          <w:rFonts w:ascii="Times New Roman" w:hAnsi="Times New Roman"/>
          <w:i/>
        </w:rPr>
        <w:t xml:space="preserve">hose who have been required to memorize the world as it is will never </w:t>
      </w:r>
      <w:r w:rsidR="004E780A">
        <w:rPr>
          <w:rFonts w:ascii="Times New Roman" w:hAnsi="Times New Roman"/>
          <w:i/>
        </w:rPr>
        <w:t>create the world as it might be</w:t>
      </w:r>
      <w:r w:rsidR="00C01DD3" w:rsidRPr="00685A99">
        <w:rPr>
          <w:rFonts w:ascii="Times New Roman" w:hAnsi="Times New Roman"/>
          <w:i/>
        </w:rPr>
        <w:t>”</w:t>
      </w:r>
      <w:r w:rsidR="00174751">
        <w:rPr>
          <w:rFonts w:ascii="Times New Roman" w:hAnsi="Times New Roman"/>
        </w:rPr>
        <w:t xml:space="preserve"> </w:t>
      </w:r>
      <w:r w:rsidR="002816E9">
        <w:rPr>
          <w:rFonts w:ascii="Times New Roman" w:hAnsi="Times New Roman"/>
        </w:rPr>
        <w:fldChar w:fldCharType="begin"/>
      </w:r>
      <w:r w:rsidR="00AB5886">
        <w:rPr>
          <w:rFonts w:ascii="Times New Roman" w:hAnsi="Times New Roman"/>
        </w:rPr>
        <w:instrText xml:space="preserve"> ADDIN EN.CITE &lt;EndNote&gt;&lt;Cite&gt;&lt;Author&gt;Groch&lt;/Author&gt;&lt;Year&gt;1969&lt;/Year&gt;&lt;RecNum&gt;49&lt;/RecNum&gt;&lt;record&gt;&lt;rec-number&gt;49&lt;/rec-number&gt;&lt;foreign-keys&gt;&lt;key app="EN" db-id="we0zp9rzrtpdauer9abv5aph9zexsa52a5sw"&gt;49&lt;/key&gt;&lt;/foreign-keys&gt;&lt;ref-type name="Book"&gt;6&lt;/ref-type&gt;&lt;contributors&gt;&lt;authors&gt;&lt;author&gt;Groch, J.&lt;/author&gt;&lt;/authors&gt;&lt;/contributors&gt;&lt;titles&gt;&lt;title&gt;The Right to Create&lt;/title&gt;&lt;/titles&gt;&lt;volume&gt; &lt;/volume&gt;&lt;dates&gt;&lt;year&gt;1969&lt;/year&gt;&lt;/dates&gt;&lt;pub-location&gt;Boston&lt;/pub-location&gt;&lt;publisher&gt;Little Brown&lt;/publisher&gt;&lt;urls&gt;&lt;/urls&gt;&lt;/record&gt;&lt;/Cite&gt;&lt;/EndNote&gt;</w:instrText>
      </w:r>
      <w:r w:rsidR="002816E9">
        <w:rPr>
          <w:rFonts w:ascii="Times New Roman" w:hAnsi="Times New Roman"/>
        </w:rPr>
        <w:fldChar w:fldCharType="separate"/>
      </w:r>
      <w:r w:rsidR="00AB5886">
        <w:rPr>
          <w:rFonts w:ascii="Times New Roman" w:hAnsi="Times New Roman"/>
          <w:noProof/>
        </w:rPr>
        <w:t>[7]</w:t>
      </w:r>
      <w:r w:rsidR="002816E9">
        <w:rPr>
          <w:rFonts w:ascii="Times New Roman" w:hAnsi="Times New Roman"/>
        </w:rPr>
        <w:fldChar w:fldCharType="end"/>
      </w:r>
      <w:r w:rsidR="004E780A">
        <w:rPr>
          <w:rFonts w:ascii="Times New Roman" w:hAnsi="Times New Roman"/>
        </w:rPr>
        <w:t xml:space="preserve"> (</w:t>
      </w:r>
      <w:r w:rsidR="004E780A">
        <w:rPr>
          <w:rFonts w:ascii="Times New Roman" w:hAnsi="Times New Roman"/>
          <w:i/>
        </w:rPr>
        <w:t>p. 219).</w:t>
      </w:r>
    </w:p>
    <w:p w14:paraId="164C7D1E" w14:textId="77777777" w:rsidR="00C01DD3" w:rsidRPr="00653949" w:rsidRDefault="00C01DD3" w:rsidP="00653949">
      <w:pPr>
        <w:rPr>
          <w:rFonts w:ascii="Times New Roman" w:hAnsi="Times New Roman"/>
          <w:color w:val="4F81BD" w:themeColor="accent1"/>
        </w:rPr>
      </w:pPr>
    </w:p>
    <w:p w14:paraId="0F68A112" w14:textId="77777777" w:rsidR="0037410F" w:rsidRPr="00211B80" w:rsidRDefault="007616FF" w:rsidP="00685A99">
      <w:pPr>
        <w:spacing w:line="480" w:lineRule="auto"/>
        <w:rPr>
          <w:rFonts w:ascii="Times New Roman" w:hAnsi="Times New Roman"/>
          <w:b/>
          <w:color w:val="1F497D" w:themeColor="text2"/>
        </w:rPr>
      </w:pPr>
      <w:r w:rsidRPr="00211B80">
        <w:rPr>
          <w:rFonts w:ascii="Times New Roman" w:hAnsi="Times New Roman"/>
          <w:b/>
          <w:color w:val="1F497D" w:themeColor="text2"/>
        </w:rPr>
        <w:t>Who is Creative and Why Does it Matter</w:t>
      </w:r>
      <w:r w:rsidR="00CF1F84" w:rsidRPr="00211B80">
        <w:rPr>
          <w:rFonts w:ascii="Times New Roman" w:hAnsi="Times New Roman"/>
          <w:b/>
          <w:color w:val="1F497D" w:themeColor="text2"/>
        </w:rPr>
        <w:t>?</w:t>
      </w:r>
    </w:p>
    <w:p w14:paraId="3BF7F9B8" w14:textId="77777777" w:rsidR="00AC0355" w:rsidRDefault="005D2ECF" w:rsidP="0022438F">
      <w:pPr>
        <w:spacing w:line="480" w:lineRule="auto"/>
        <w:ind w:firstLine="720"/>
        <w:rPr>
          <w:rFonts w:ascii="Times New Roman" w:hAnsi="Times New Roman"/>
        </w:rPr>
      </w:pPr>
      <w:r w:rsidRPr="00685A99">
        <w:rPr>
          <w:rFonts w:ascii="Times New Roman" w:hAnsi="Times New Roman"/>
        </w:rPr>
        <w:t>People who are considered 'creative' are generally</w:t>
      </w:r>
      <w:r w:rsidR="00CD003B" w:rsidRPr="00685A99">
        <w:rPr>
          <w:rFonts w:ascii="Times New Roman" w:hAnsi="Times New Roman"/>
        </w:rPr>
        <w:t xml:space="preserve"> respected and sought after in our society, both in the professional and social realms. Yet </w:t>
      </w:r>
      <w:r w:rsidR="008A0DC0" w:rsidRPr="00685A99">
        <w:rPr>
          <w:rFonts w:ascii="Times New Roman" w:hAnsi="Times New Roman"/>
        </w:rPr>
        <w:t xml:space="preserve">among the many paradoxes of </w:t>
      </w:r>
      <w:r w:rsidR="00CD003B" w:rsidRPr="00685A99">
        <w:rPr>
          <w:rFonts w:ascii="Times New Roman" w:hAnsi="Times New Roman"/>
        </w:rPr>
        <w:t>our educational system</w:t>
      </w:r>
      <w:r w:rsidR="008A0DC0" w:rsidRPr="00685A99">
        <w:rPr>
          <w:rFonts w:ascii="Times New Roman" w:hAnsi="Times New Roman"/>
        </w:rPr>
        <w:t>, it</w:t>
      </w:r>
      <w:r w:rsidR="00CD003B" w:rsidRPr="00685A99">
        <w:rPr>
          <w:rFonts w:ascii="Times New Roman" w:hAnsi="Times New Roman"/>
        </w:rPr>
        <w:t xml:space="preserve"> does little to encourage a child's </w:t>
      </w:r>
      <w:r w:rsidR="00EB6041">
        <w:rPr>
          <w:rFonts w:ascii="Times New Roman" w:hAnsi="Times New Roman"/>
        </w:rPr>
        <w:t>imaginative and</w:t>
      </w:r>
      <w:r w:rsidR="00211B80">
        <w:rPr>
          <w:rFonts w:ascii="Times New Roman" w:hAnsi="Times New Roman"/>
        </w:rPr>
        <w:t xml:space="preserve"> subs</w:t>
      </w:r>
      <w:r w:rsidR="00D91DF5">
        <w:rPr>
          <w:rFonts w:ascii="Times New Roman" w:hAnsi="Times New Roman"/>
        </w:rPr>
        <w:t>e</w:t>
      </w:r>
      <w:r w:rsidR="00211B80">
        <w:rPr>
          <w:rFonts w:ascii="Times New Roman" w:hAnsi="Times New Roman"/>
        </w:rPr>
        <w:t>quent</w:t>
      </w:r>
      <w:r w:rsidR="00EB6041">
        <w:rPr>
          <w:rFonts w:ascii="Times New Roman" w:hAnsi="Times New Roman"/>
        </w:rPr>
        <w:t xml:space="preserve"> creative</w:t>
      </w:r>
      <w:r w:rsidR="00CD003B" w:rsidRPr="00685A99">
        <w:rPr>
          <w:rFonts w:ascii="Times New Roman" w:hAnsi="Times New Roman"/>
        </w:rPr>
        <w:t xml:space="preserve"> </w:t>
      </w:r>
      <w:r w:rsidR="00211B80">
        <w:rPr>
          <w:rFonts w:ascii="Times New Roman" w:hAnsi="Times New Roman"/>
        </w:rPr>
        <w:t>potential</w:t>
      </w:r>
      <w:r w:rsidR="00CD003B" w:rsidRPr="00685A99">
        <w:rPr>
          <w:rFonts w:ascii="Times New Roman" w:hAnsi="Times New Roman"/>
        </w:rPr>
        <w:t xml:space="preserve">. </w:t>
      </w:r>
      <w:r w:rsidR="00936E52">
        <w:rPr>
          <w:rFonts w:ascii="Times New Roman" w:hAnsi="Times New Roman"/>
        </w:rPr>
        <w:t xml:space="preserve">As discussed by Judith Groch in her book </w:t>
      </w:r>
      <w:r w:rsidR="00936E52">
        <w:rPr>
          <w:rFonts w:ascii="Times New Roman" w:hAnsi="Times New Roman"/>
          <w:i/>
        </w:rPr>
        <w:t>The Right to Create</w:t>
      </w:r>
      <w:r w:rsidR="00936E52">
        <w:rPr>
          <w:rFonts w:ascii="Times New Roman" w:hAnsi="Times New Roman"/>
        </w:rPr>
        <w:t xml:space="preserve"> </w:t>
      </w:r>
      <w:r w:rsidR="002816E9">
        <w:rPr>
          <w:rFonts w:ascii="Times New Roman" w:hAnsi="Times New Roman"/>
        </w:rPr>
        <w:fldChar w:fldCharType="begin"/>
      </w:r>
      <w:r w:rsidR="00AB5886">
        <w:rPr>
          <w:rFonts w:ascii="Times New Roman" w:hAnsi="Times New Roman"/>
        </w:rPr>
        <w:instrText xml:space="preserve"> ADDIN EN.CITE &lt;EndNote&gt;&lt;Cite&gt;&lt;Author&gt;Groch&lt;/Author&gt;&lt;Year&gt;1969&lt;/Year&gt;&lt;RecNum&gt;49&lt;/RecNum&gt;&lt;record&gt;&lt;rec-number&gt;49&lt;/rec-number&gt;&lt;foreign-keys&gt;&lt;key app="EN" db-id="we0zp9rzrtpdauer9abv5aph9zexsa52a5sw"&gt;49&lt;/key&gt;&lt;/foreign-keys&gt;&lt;ref-type name="Book"&gt;6&lt;/ref-type&gt;&lt;contributors&gt;&lt;authors&gt;&lt;author&gt;Groch, J.&lt;/author&gt;&lt;/authors&gt;&lt;/contributors&gt;&lt;titles&gt;&lt;title&gt;The Right to Create&lt;/title&gt;&lt;/titles&gt;&lt;volume&gt; &lt;/volume&gt;&lt;dates&gt;&lt;year&gt;1969&lt;/year&gt;&lt;/dates&gt;&lt;pub-location&gt;Boston&lt;/pub-location&gt;&lt;publisher&gt;Little Brown&lt;/publisher&gt;&lt;urls&gt;&lt;/urls&gt;&lt;/record&gt;&lt;/Cite&gt;&lt;/EndNote&gt;</w:instrText>
      </w:r>
      <w:r w:rsidR="002816E9">
        <w:rPr>
          <w:rFonts w:ascii="Times New Roman" w:hAnsi="Times New Roman"/>
        </w:rPr>
        <w:fldChar w:fldCharType="separate"/>
      </w:r>
      <w:r w:rsidR="00AB5886">
        <w:rPr>
          <w:rFonts w:ascii="Times New Roman" w:hAnsi="Times New Roman"/>
          <w:noProof/>
        </w:rPr>
        <w:t>[7]</w:t>
      </w:r>
      <w:r w:rsidR="002816E9">
        <w:rPr>
          <w:rFonts w:ascii="Times New Roman" w:hAnsi="Times New Roman"/>
        </w:rPr>
        <w:fldChar w:fldCharType="end"/>
      </w:r>
      <w:r w:rsidR="00936E52">
        <w:rPr>
          <w:rFonts w:ascii="Times New Roman" w:hAnsi="Times New Roman"/>
        </w:rPr>
        <w:t>, o</w:t>
      </w:r>
      <w:r w:rsidR="00CD003B" w:rsidRPr="00685A99">
        <w:rPr>
          <w:rFonts w:ascii="Times New Roman" w:hAnsi="Times New Roman"/>
        </w:rPr>
        <w:t xml:space="preserve">ne reason might be </w:t>
      </w:r>
      <w:r w:rsidR="008A0DC0" w:rsidRPr="00685A99">
        <w:rPr>
          <w:rFonts w:ascii="Times New Roman" w:hAnsi="Times New Roman"/>
        </w:rPr>
        <w:t>a strongly held belief</w:t>
      </w:r>
      <w:r w:rsidR="00CD003B" w:rsidRPr="00685A99">
        <w:rPr>
          <w:rFonts w:ascii="Times New Roman" w:hAnsi="Times New Roman"/>
        </w:rPr>
        <w:t xml:space="preserve"> that creativity is innate and something one is born with.  You either have it or you don't.  Another reason might be the difficulty in objectively assessing creativity. </w:t>
      </w:r>
      <w:r w:rsidR="006F5A49">
        <w:rPr>
          <w:rFonts w:ascii="Times New Roman" w:hAnsi="Times New Roman"/>
        </w:rPr>
        <w:t>Unlike questions and problems with only one right answer, h</w:t>
      </w:r>
      <w:r w:rsidR="00174751">
        <w:rPr>
          <w:rFonts w:ascii="Times New Roman" w:hAnsi="Times New Roman"/>
        </w:rPr>
        <w:t>ow can you make a</w:t>
      </w:r>
      <w:r w:rsidR="00AC0355">
        <w:rPr>
          <w:rFonts w:ascii="Times New Roman" w:hAnsi="Times New Roman"/>
        </w:rPr>
        <w:t>n objective</w:t>
      </w:r>
      <w:r w:rsidR="00174751">
        <w:rPr>
          <w:rFonts w:ascii="Times New Roman" w:hAnsi="Times New Roman"/>
        </w:rPr>
        <w:t xml:space="preserve"> value judgement on </w:t>
      </w:r>
      <w:r w:rsidR="00042CBF">
        <w:rPr>
          <w:rFonts w:ascii="Times New Roman" w:hAnsi="Times New Roman"/>
        </w:rPr>
        <w:t xml:space="preserve">a </w:t>
      </w:r>
      <w:r w:rsidR="00174751">
        <w:rPr>
          <w:rFonts w:ascii="Times New Roman" w:hAnsi="Times New Roman"/>
        </w:rPr>
        <w:t>student's creative output?</w:t>
      </w:r>
      <w:r w:rsidR="00CD003B" w:rsidRPr="00685A99">
        <w:rPr>
          <w:rFonts w:ascii="Times New Roman" w:hAnsi="Times New Roman"/>
        </w:rPr>
        <w:t xml:space="preserve"> </w:t>
      </w:r>
    </w:p>
    <w:p w14:paraId="3333DAF1" w14:textId="77777777" w:rsidR="00AC0355" w:rsidRDefault="00CD003B" w:rsidP="00AC0355">
      <w:pPr>
        <w:spacing w:line="480" w:lineRule="auto"/>
        <w:ind w:firstLine="720"/>
        <w:rPr>
          <w:rFonts w:ascii="Times New Roman" w:hAnsi="Times New Roman"/>
        </w:rPr>
      </w:pPr>
      <w:r w:rsidRPr="00685A99">
        <w:rPr>
          <w:rFonts w:ascii="Times New Roman" w:hAnsi="Times New Roman"/>
        </w:rPr>
        <w:t>But i</w:t>
      </w:r>
      <w:r w:rsidR="008E2921" w:rsidRPr="00685A99">
        <w:rPr>
          <w:rFonts w:ascii="Times New Roman" w:hAnsi="Times New Roman"/>
        </w:rPr>
        <w:t>magine if young Pablo Picasso were growing up in 21</w:t>
      </w:r>
      <w:r w:rsidR="008E2921" w:rsidRPr="00685A99">
        <w:rPr>
          <w:rFonts w:ascii="Times New Roman" w:hAnsi="Times New Roman"/>
          <w:vertAlign w:val="superscript"/>
        </w:rPr>
        <w:t>st</w:t>
      </w:r>
      <w:r w:rsidR="008E2921" w:rsidRPr="00685A99">
        <w:rPr>
          <w:rFonts w:ascii="Times New Roman" w:hAnsi="Times New Roman"/>
        </w:rPr>
        <w:t xml:space="preserve"> Century America and attending </w:t>
      </w:r>
      <w:r w:rsidRPr="00685A99">
        <w:rPr>
          <w:rFonts w:ascii="Times New Roman" w:hAnsi="Times New Roman"/>
        </w:rPr>
        <w:t xml:space="preserve">a </w:t>
      </w:r>
      <w:r w:rsidR="008E2921" w:rsidRPr="00685A99">
        <w:rPr>
          <w:rFonts w:ascii="Times New Roman" w:hAnsi="Times New Roman"/>
        </w:rPr>
        <w:t>public school</w:t>
      </w:r>
      <w:r w:rsidRPr="00685A99">
        <w:rPr>
          <w:rFonts w:ascii="Times New Roman" w:hAnsi="Times New Roman"/>
        </w:rPr>
        <w:t xml:space="preserve"> dominated by high stakes testing. </w:t>
      </w:r>
      <w:r w:rsidR="008E2921" w:rsidRPr="00685A99">
        <w:rPr>
          <w:rFonts w:ascii="Times New Roman" w:hAnsi="Times New Roman"/>
        </w:rPr>
        <w:t>According to a case study by Howard Gardner</w:t>
      </w:r>
      <w:r w:rsidRPr="00685A99">
        <w:rPr>
          <w:rFonts w:ascii="Times New Roman" w:hAnsi="Times New Roman"/>
        </w:rPr>
        <w:t xml:space="preserve"> in </w:t>
      </w:r>
      <w:r w:rsidRPr="00685A99">
        <w:rPr>
          <w:rFonts w:ascii="Times New Roman" w:hAnsi="Times New Roman"/>
          <w:i/>
        </w:rPr>
        <w:t>Creating Minds</w:t>
      </w:r>
      <w:r w:rsidR="00931D72" w:rsidRPr="00685A99">
        <w:rPr>
          <w:rFonts w:ascii="Times New Roman" w:hAnsi="Times New Roman"/>
          <w:i/>
        </w:rPr>
        <w:t xml:space="preserve"> </w:t>
      </w:r>
      <w:r w:rsidR="002816E9" w:rsidRPr="00685A99">
        <w:rPr>
          <w:rFonts w:ascii="Times New Roman" w:hAnsi="Times New Roman"/>
          <w:i/>
        </w:rPr>
        <w:fldChar w:fldCharType="begin"/>
      </w:r>
      <w:r w:rsidR="00AB5886">
        <w:rPr>
          <w:rFonts w:ascii="Times New Roman" w:hAnsi="Times New Roman"/>
          <w:i/>
        </w:rPr>
        <w:instrText xml:space="preserve"> ADDIN EN.CITE &lt;EndNote&gt;&lt;Cite&gt;&lt;Author&gt;Gardner&lt;/Author&gt;&lt;Year&gt;1993&lt;/Year&gt;&lt;RecNum&gt;45&lt;/RecNum&gt;&lt;record&gt;&lt;rec-number&gt;45&lt;/rec-number&gt;&lt;foreign-keys&gt;&lt;key app="EN" db-id="we0zp9rzrtpdauer9abv5aph9zexsa52a5sw"&gt;45&lt;/key&gt;&lt;/foreign-keys&gt;&lt;ref-type name="Book"&gt;6&lt;/ref-type&gt;&lt;contributors&gt;&lt;authors&gt;&lt;author&gt;Gardner, H.&lt;/author&gt;&lt;/authors&gt;&lt;/contributors&gt;&lt;titles&gt;&lt;title&gt;Creating Minds&lt;/title&gt;&lt;/titles&gt;&lt;dates&gt;&lt;year&gt;1993&lt;/year&gt;&lt;/dates&gt;&lt;pub-location&gt;New York&lt;/pub-location&gt;&lt;publisher&gt;Basic Books&lt;/publisher&gt;&lt;urls&gt;&lt;/urls&gt;&lt;/record&gt;&lt;/Cite&gt;&lt;/EndNote&gt;</w:instrText>
      </w:r>
      <w:r w:rsidR="002816E9" w:rsidRPr="00685A99">
        <w:rPr>
          <w:rFonts w:ascii="Times New Roman" w:hAnsi="Times New Roman"/>
          <w:i/>
        </w:rPr>
        <w:fldChar w:fldCharType="separate"/>
      </w:r>
      <w:r w:rsidR="00AB5886">
        <w:rPr>
          <w:rFonts w:ascii="Times New Roman" w:hAnsi="Times New Roman"/>
          <w:i/>
          <w:noProof/>
        </w:rPr>
        <w:t>[6]</w:t>
      </w:r>
      <w:r w:rsidR="002816E9" w:rsidRPr="00685A99">
        <w:rPr>
          <w:rFonts w:ascii="Times New Roman" w:hAnsi="Times New Roman"/>
          <w:i/>
        </w:rPr>
        <w:fldChar w:fldCharType="end"/>
      </w:r>
      <w:r w:rsidR="008E2921" w:rsidRPr="00685A99">
        <w:rPr>
          <w:rFonts w:ascii="Times New Roman" w:hAnsi="Times New Roman"/>
        </w:rPr>
        <w:t>, our young Picasso had great difficulty with mastering his numbers, and other than his artistic inclinations, which were nurtured by his family, he was an unremarkable student. In</w:t>
      </w:r>
      <w:r w:rsidR="00ED5745">
        <w:rPr>
          <w:rFonts w:ascii="Times New Roman" w:hAnsi="Times New Roman"/>
        </w:rPr>
        <w:t xml:space="preserve"> most of</w:t>
      </w:r>
      <w:r w:rsidR="008E2921" w:rsidRPr="00685A99">
        <w:rPr>
          <w:rFonts w:ascii="Times New Roman" w:hAnsi="Times New Roman"/>
        </w:rPr>
        <w:t xml:space="preserve"> today’s public schools, he would be force-fed a fairly proscribed curriculum that would ensure mastery of test taking techniques, but would be mostly devoid of opportunities for personal self-expression. </w:t>
      </w:r>
      <w:r w:rsidR="008B33C3" w:rsidRPr="008B33C3">
        <w:rPr>
          <w:rFonts w:ascii="Times New Roman" w:eastAsia="Cambria" w:hAnsi="Times New Roman" w:cs="Times New Roman"/>
        </w:rPr>
        <w:t>In</w:t>
      </w:r>
      <w:r w:rsidR="008B33C3" w:rsidRPr="008B33C3">
        <w:rPr>
          <w:rFonts w:ascii="Times New Roman" w:hAnsi="Times New Roman"/>
        </w:rPr>
        <w:t xml:space="preserve"> fact</w:t>
      </w:r>
      <w:r w:rsidR="00BE2D94">
        <w:rPr>
          <w:rFonts w:ascii="Times New Roman" w:hAnsi="Times New Roman"/>
        </w:rPr>
        <w:t>,</w:t>
      </w:r>
      <w:r w:rsidR="008B33C3" w:rsidRPr="008B33C3">
        <w:rPr>
          <w:rFonts w:ascii="Times New Roman" w:hAnsi="Times New Roman"/>
        </w:rPr>
        <w:t xml:space="preserve"> in</w:t>
      </w:r>
      <w:r w:rsidR="008B33C3" w:rsidRPr="008B33C3">
        <w:rPr>
          <w:rFonts w:ascii="Times New Roman" w:eastAsia="Cambria" w:hAnsi="Times New Roman" w:cs="Times New Roman"/>
        </w:rPr>
        <w:t xml:space="preserve"> </w:t>
      </w:r>
      <w:r w:rsidR="008B33C3" w:rsidRPr="008B33C3">
        <w:rPr>
          <w:rFonts w:ascii="Times New Roman" w:hAnsi="Times New Roman"/>
        </w:rPr>
        <w:t xml:space="preserve">a </w:t>
      </w:r>
      <w:r w:rsidR="008B33C3" w:rsidRPr="008B33C3">
        <w:rPr>
          <w:rFonts w:ascii="Times New Roman" w:eastAsia="Cambria" w:hAnsi="Times New Roman" w:cs="Times New Roman"/>
        </w:rPr>
        <w:t xml:space="preserve">climate </w:t>
      </w:r>
      <w:r w:rsidR="008B33C3" w:rsidRPr="008B33C3">
        <w:rPr>
          <w:rFonts w:ascii="Times New Roman" w:hAnsi="Times New Roman"/>
        </w:rPr>
        <w:t xml:space="preserve">focused on </w:t>
      </w:r>
      <w:r w:rsidR="008B33C3" w:rsidRPr="008B33C3">
        <w:rPr>
          <w:rFonts w:ascii="Times New Roman" w:eastAsia="Cambria" w:hAnsi="Times New Roman" w:cs="Times New Roman"/>
        </w:rPr>
        <w:t xml:space="preserve">high stakes testing, little attention </w:t>
      </w:r>
      <w:r w:rsidR="008B33C3" w:rsidRPr="008B33C3">
        <w:rPr>
          <w:rFonts w:ascii="Times New Roman" w:hAnsi="Times New Roman"/>
        </w:rPr>
        <w:t xml:space="preserve">will </w:t>
      </w:r>
      <w:r w:rsidR="00246A60">
        <w:rPr>
          <w:rFonts w:ascii="Times New Roman" w:hAnsi="Times New Roman"/>
        </w:rPr>
        <w:t xml:space="preserve">even </w:t>
      </w:r>
      <w:r w:rsidR="008B33C3" w:rsidRPr="008B33C3">
        <w:rPr>
          <w:rFonts w:ascii="Times New Roman" w:hAnsi="Times New Roman"/>
        </w:rPr>
        <w:t>be</w:t>
      </w:r>
      <w:r w:rsidR="008B33C3" w:rsidRPr="008B33C3">
        <w:rPr>
          <w:rFonts w:ascii="Times New Roman" w:eastAsia="Cambria" w:hAnsi="Times New Roman" w:cs="Times New Roman"/>
        </w:rPr>
        <w:t xml:space="preserve"> focused on the arts.</w:t>
      </w:r>
      <w:r w:rsidR="008B33C3">
        <w:rPr>
          <w:rFonts w:eastAsia="Cambria" w:cs="Times New Roman"/>
        </w:rPr>
        <w:t xml:space="preserve">  </w:t>
      </w:r>
      <w:r w:rsidR="008B33C3">
        <w:rPr>
          <w:rFonts w:ascii="Times New Roman" w:hAnsi="Times New Roman"/>
        </w:rPr>
        <w:t>Picasso's</w:t>
      </w:r>
      <w:r w:rsidR="008E2921" w:rsidRPr="00685A99">
        <w:rPr>
          <w:rFonts w:ascii="Times New Roman" w:hAnsi="Times New Roman"/>
        </w:rPr>
        <w:t xml:space="preserve"> unique</w:t>
      </w:r>
      <w:r w:rsidR="00FB1A92">
        <w:rPr>
          <w:rFonts w:ascii="Times New Roman" w:hAnsi="Times New Roman"/>
        </w:rPr>
        <w:t xml:space="preserve"> and imaginative</w:t>
      </w:r>
      <w:r w:rsidR="008E2921" w:rsidRPr="00685A99">
        <w:rPr>
          <w:rFonts w:ascii="Times New Roman" w:hAnsi="Times New Roman"/>
        </w:rPr>
        <w:t xml:space="preserve"> vision of the world would probably be </w:t>
      </w:r>
    </w:p>
    <w:p w14:paraId="676313E2" w14:textId="77777777" w:rsidR="00AC0355" w:rsidRDefault="00AC0355" w:rsidP="00AC0355">
      <w:pPr>
        <w:spacing w:line="480" w:lineRule="auto"/>
        <w:rPr>
          <w:rFonts w:ascii="Times New Roman" w:hAnsi="Times New Roman"/>
        </w:rPr>
      </w:pPr>
    </w:p>
    <w:p w14:paraId="5EFEB81D" w14:textId="77777777" w:rsidR="007A6168" w:rsidRPr="00246A60" w:rsidRDefault="008E2921" w:rsidP="00AC0355">
      <w:pPr>
        <w:spacing w:line="480" w:lineRule="auto"/>
        <w:rPr>
          <w:rFonts w:ascii="Times New Roman" w:hAnsi="Times New Roman"/>
        </w:rPr>
      </w:pPr>
      <w:r w:rsidRPr="00685A99">
        <w:rPr>
          <w:rFonts w:ascii="Times New Roman" w:hAnsi="Times New Roman"/>
        </w:rPr>
        <w:t>squelched for not conforming to the accepted adult views of how one draws the sun, trees, or sky.  According to Feldman, Csikszentmihlayi</w:t>
      </w:r>
      <w:r w:rsidR="00F10C7F">
        <w:rPr>
          <w:rFonts w:ascii="Times New Roman" w:hAnsi="Times New Roman"/>
        </w:rPr>
        <w:t>,</w:t>
      </w:r>
      <w:r w:rsidRPr="00685A99">
        <w:rPr>
          <w:rFonts w:ascii="Times New Roman" w:hAnsi="Times New Roman"/>
        </w:rPr>
        <w:t xml:space="preserve"> and Gardner, in </w:t>
      </w:r>
      <w:r w:rsidRPr="00685A99">
        <w:rPr>
          <w:rFonts w:ascii="Times New Roman" w:hAnsi="Times New Roman"/>
          <w:i/>
        </w:rPr>
        <w:t xml:space="preserve">Changing the World: A Framework for the </w:t>
      </w:r>
      <w:r w:rsidR="00D91DF5">
        <w:rPr>
          <w:rFonts w:ascii="Times New Roman" w:hAnsi="Times New Roman"/>
          <w:i/>
        </w:rPr>
        <w:t>S</w:t>
      </w:r>
      <w:r w:rsidRPr="00685A99">
        <w:rPr>
          <w:rFonts w:ascii="Times New Roman" w:hAnsi="Times New Roman"/>
          <w:i/>
        </w:rPr>
        <w:t>tudy of Creativity</w:t>
      </w:r>
      <w:r w:rsidR="007F5BE2">
        <w:rPr>
          <w:rFonts w:ascii="Times New Roman" w:hAnsi="Times New Roman"/>
          <w:i/>
        </w:rPr>
        <w:t xml:space="preserve"> </w:t>
      </w:r>
      <w:r w:rsidR="002816E9">
        <w:rPr>
          <w:rFonts w:ascii="Times New Roman" w:hAnsi="Times New Roman"/>
          <w:i/>
        </w:rPr>
        <w:fldChar w:fldCharType="begin"/>
      </w:r>
      <w:r w:rsidR="00AB5886">
        <w:rPr>
          <w:rFonts w:ascii="Times New Roman" w:hAnsi="Times New Roman"/>
          <w:i/>
        </w:rPr>
        <w:instrText xml:space="preserve"> ADDIN EN.CITE &lt;EndNote&gt;&lt;Cite&gt;&lt;Author&gt;Feldman&lt;/Author&gt;&lt;Year&gt;1994&lt;/Year&gt;&lt;RecNum&gt;46&lt;/RecNum&gt;&lt;record&gt;&lt;rec-number&gt;46&lt;/rec-number&gt;&lt;foreign-keys&gt;&lt;key app="EN" db-id="we0zp9rzrtpdauer9abv5aph9zexsa52a5sw"&gt;46&lt;/key&gt;&lt;/foreign-keys&gt;&lt;ref-type name="Book Section"&gt;5&lt;/ref-type&gt;&lt;contributors&gt;&lt;authors&gt;&lt;author&gt;Feldman, D.H.&lt;/author&gt;&lt;author&gt;Csikszentmihaly, M.&lt;/author&gt;&lt;author&gt;Gardner, H.&lt;/author&gt;&lt;/authors&gt;&lt;secondary-authors&gt;&lt;author&gt;Feldman, D.H.&lt;/author&gt;&lt;author&gt;Czikszentmihaly, M&lt;/author&gt;&lt;author&gt;Gardner, H.&lt;/author&gt;&lt;/secondary-authors&gt;&lt;/contributors&gt;&lt;titles&gt;&lt;title&gt;A Framework for the Study of Creativity&lt;/title&gt;&lt;secondary-title&gt;Changing the World: A Framework for the Study of Creativity&lt;/secondary-title&gt;&lt;/titles&gt;&lt;dates&gt;&lt;year&gt;1994&lt;/year&gt;&lt;/dates&gt;&lt;pub-location&gt;Westport&lt;/pub-location&gt;&lt;publisher&gt;Praeger&lt;/publisher&gt;&lt;urls&gt;&lt;/urls&gt;&lt;/record&gt;&lt;/Cite&gt;&lt;/EndNote&gt;</w:instrText>
      </w:r>
      <w:r w:rsidR="002816E9">
        <w:rPr>
          <w:rFonts w:ascii="Times New Roman" w:hAnsi="Times New Roman"/>
          <w:i/>
        </w:rPr>
        <w:fldChar w:fldCharType="separate"/>
      </w:r>
      <w:r w:rsidR="00AB5886">
        <w:rPr>
          <w:rFonts w:ascii="Times New Roman" w:hAnsi="Times New Roman"/>
          <w:i/>
          <w:noProof/>
        </w:rPr>
        <w:t>[5]</w:t>
      </w:r>
      <w:r w:rsidR="002816E9">
        <w:rPr>
          <w:rFonts w:ascii="Times New Roman" w:hAnsi="Times New Roman"/>
          <w:i/>
        </w:rPr>
        <w:fldChar w:fldCharType="end"/>
      </w:r>
      <w:r w:rsidRPr="00685A99">
        <w:rPr>
          <w:rFonts w:ascii="Times New Roman" w:hAnsi="Times New Roman"/>
        </w:rPr>
        <w:t xml:space="preserve">, creative people are shaped as much by their early experiences as by the natural abilities they are born with. </w:t>
      </w:r>
      <w:r w:rsidR="006F5A49">
        <w:rPr>
          <w:rFonts w:ascii="Times New Roman" w:hAnsi="Times New Roman"/>
        </w:rPr>
        <w:t>Absent a home life where artistic insights are valued and nurtured, h</w:t>
      </w:r>
      <w:r w:rsidRPr="00685A99">
        <w:rPr>
          <w:rFonts w:ascii="Times New Roman" w:hAnsi="Times New Roman"/>
        </w:rPr>
        <w:t xml:space="preserve">ow many future Picassos are walking around America’s schools right now who will never know it because they will never come into contact with those experiences?  How many future inventors, performers, scientists, </w:t>
      </w:r>
      <w:r w:rsidR="0035334C">
        <w:rPr>
          <w:rFonts w:ascii="Times New Roman" w:hAnsi="Times New Roman"/>
        </w:rPr>
        <w:t xml:space="preserve">and </w:t>
      </w:r>
      <w:r w:rsidRPr="00685A99">
        <w:rPr>
          <w:rFonts w:ascii="Times New Roman" w:hAnsi="Times New Roman"/>
        </w:rPr>
        <w:t>composers</w:t>
      </w:r>
      <w:r w:rsidR="0035334C">
        <w:rPr>
          <w:rFonts w:ascii="Times New Roman" w:hAnsi="Times New Roman"/>
        </w:rPr>
        <w:t>,</w:t>
      </w:r>
      <w:r w:rsidRPr="00685A99">
        <w:rPr>
          <w:rFonts w:ascii="Times New Roman" w:hAnsi="Times New Roman"/>
        </w:rPr>
        <w:t xml:space="preserve"> </w:t>
      </w:r>
      <w:r w:rsidR="00024B58" w:rsidRPr="00685A99">
        <w:rPr>
          <w:rFonts w:ascii="Times New Roman" w:hAnsi="Times New Roman"/>
        </w:rPr>
        <w:t xml:space="preserve">are currently being </w:t>
      </w:r>
      <w:r w:rsidR="00F10C7F" w:rsidRPr="00F10C7F">
        <w:rPr>
          <w:rFonts w:ascii="Times New Roman" w:hAnsi="Times New Roman"/>
        </w:rPr>
        <w:t>stifle</w:t>
      </w:r>
      <w:r w:rsidR="00F10C7F">
        <w:rPr>
          <w:rFonts w:ascii="Times New Roman" w:hAnsi="Times New Roman"/>
        </w:rPr>
        <w:t>d</w:t>
      </w:r>
      <w:r w:rsidR="00024B58" w:rsidRPr="00685A99">
        <w:rPr>
          <w:rFonts w:ascii="Times New Roman" w:hAnsi="Times New Roman"/>
        </w:rPr>
        <w:t xml:space="preserve"> by a system that is at odds with providing the</w:t>
      </w:r>
      <w:r w:rsidR="008523D4" w:rsidRPr="00685A99">
        <w:rPr>
          <w:rFonts w:ascii="Times New Roman" w:hAnsi="Times New Roman"/>
        </w:rPr>
        <w:t xml:space="preserve"> conditions that would sow the seeds for </w:t>
      </w:r>
      <w:r w:rsidR="009F6328">
        <w:rPr>
          <w:rFonts w:ascii="Times New Roman" w:hAnsi="Times New Roman"/>
        </w:rPr>
        <w:t xml:space="preserve">imaginative and </w:t>
      </w:r>
      <w:r w:rsidR="008523D4" w:rsidRPr="00685A99">
        <w:rPr>
          <w:rFonts w:ascii="Times New Roman" w:hAnsi="Times New Roman"/>
        </w:rPr>
        <w:t>creative experiences</w:t>
      </w:r>
      <w:r w:rsidR="007A6168" w:rsidRPr="00685A99">
        <w:rPr>
          <w:rFonts w:ascii="Times New Roman" w:hAnsi="Times New Roman"/>
        </w:rPr>
        <w:t>?</w:t>
      </w:r>
    </w:p>
    <w:p w14:paraId="6CEA29C4" w14:textId="77777777" w:rsidR="00990DC0" w:rsidRDefault="00EC11C4" w:rsidP="00BF0611">
      <w:pPr>
        <w:spacing w:line="480" w:lineRule="auto"/>
        <w:ind w:firstLine="720"/>
        <w:rPr>
          <w:rFonts w:ascii="Times New Roman" w:hAnsi="Times New Roman"/>
        </w:rPr>
      </w:pPr>
      <w:r w:rsidRPr="00685A99">
        <w:rPr>
          <w:rFonts w:ascii="Times New Roman" w:hAnsi="Times New Roman"/>
        </w:rPr>
        <w:t>Consider the following scenario for a moment</w:t>
      </w:r>
      <w:r w:rsidR="0068738B" w:rsidRPr="00685A99">
        <w:rPr>
          <w:rFonts w:ascii="Times New Roman" w:hAnsi="Times New Roman"/>
        </w:rPr>
        <w:t>. If</w:t>
      </w:r>
      <w:r w:rsidR="00B70FA9" w:rsidRPr="00685A99">
        <w:rPr>
          <w:rFonts w:ascii="Times New Roman" w:hAnsi="Times New Roman"/>
        </w:rPr>
        <w:t xml:space="preserve"> Gena </w:t>
      </w:r>
      <w:r w:rsidRPr="00685A99">
        <w:rPr>
          <w:rFonts w:ascii="Times New Roman" w:hAnsi="Times New Roman"/>
        </w:rPr>
        <w:t>a</w:t>
      </w:r>
      <w:r w:rsidR="0068738B" w:rsidRPr="00685A99">
        <w:rPr>
          <w:rFonts w:ascii="Times New Roman" w:hAnsi="Times New Roman"/>
        </w:rPr>
        <w:t>nd Jesse</w:t>
      </w:r>
      <w:r w:rsidRPr="00685A99">
        <w:rPr>
          <w:rFonts w:ascii="Times New Roman" w:hAnsi="Times New Roman"/>
        </w:rPr>
        <w:t xml:space="preserve"> walked into a cocktail party who would be considered the more 'creative' of the two?  </w:t>
      </w:r>
      <w:r w:rsidR="00161A9A">
        <w:rPr>
          <w:rFonts w:ascii="Times New Roman" w:hAnsi="Times New Roman"/>
        </w:rPr>
        <w:t xml:space="preserve">Why certainly you would pick Gena. </w:t>
      </w:r>
      <w:r w:rsidRPr="00685A99">
        <w:rPr>
          <w:rFonts w:ascii="Times New Roman" w:hAnsi="Times New Roman"/>
        </w:rPr>
        <w:t>The general perception is that people in the arts are the creative types and by extension the cocktail party attend</w:t>
      </w:r>
      <w:r w:rsidR="0068738B" w:rsidRPr="00685A99">
        <w:rPr>
          <w:rFonts w:ascii="Times New Roman" w:hAnsi="Times New Roman"/>
        </w:rPr>
        <w:t>ees wou</w:t>
      </w:r>
      <w:r w:rsidR="00685A99">
        <w:rPr>
          <w:rFonts w:ascii="Times New Roman" w:hAnsi="Times New Roman"/>
        </w:rPr>
        <w:t>ld most likely assume that Gena</w:t>
      </w:r>
      <w:r w:rsidR="00246A60">
        <w:rPr>
          <w:rFonts w:ascii="Times New Roman" w:hAnsi="Times New Roman"/>
        </w:rPr>
        <w:t>,</w:t>
      </w:r>
      <w:r w:rsidR="0068738B" w:rsidRPr="00685A99">
        <w:rPr>
          <w:rFonts w:ascii="Times New Roman" w:hAnsi="Times New Roman"/>
        </w:rPr>
        <w:t xml:space="preserve"> the</w:t>
      </w:r>
      <w:r w:rsidRPr="00685A99">
        <w:rPr>
          <w:rFonts w:ascii="Times New Roman" w:hAnsi="Times New Roman"/>
        </w:rPr>
        <w:t xml:space="preserve"> musician</w:t>
      </w:r>
      <w:r w:rsidR="00685A99">
        <w:rPr>
          <w:rFonts w:ascii="Times New Roman" w:hAnsi="Times New Roman"/>
        </w:rPr>
        <w:t>,</w:t>
      </w:r>
      <w:r w:rsidRPr="00685A99">
        <w:rPr>
          <w:rFonts w:ascii="Times New Roman" w:hAnsi="Times New Roman"/>
        </w:rPr>
        <w:t xml:space="preserve"> would be more</w:t>
      </w:r>
      <w:r w:rsidR="00BE2D94">
        <w:rPr>
          <w:rFonts w:ascii="Times New Roman" w:hAnsi="Times New Roman"/>
        </w:rPr>
        <w:t xml:space="preserve"> creative and by default, the more</w:t>
      </w:r>
      <w:r w:rsidRPr="00685A99">
        <w:rPr>
          <w:rFonts w:ascii="Times New Roman" w:hAnsi="Times New Roman"/>
        </w:rPr>
        <w:t xml:space="preserve"> interesting person to talk to. Yet based on the actual school paths of most music stu</w:t>
      </w:r>
      <w:r w:rsidR="007013AE" w:rsidRPr="00685A99">
        <w:rPr>
          <w:rFonts w:ascii="Times New Roman" w:hAnsi="Times New Roman"/>
        </w:rPr>
        <w:t>d</w:t>
      </w:r>
      <w:r w:rsidRPr="00685A99">
        <w:rPr>
          <w:rFonts w:ascii="Times New Roman" w:hAnsi="Times New Roman"/>
        </w:rPr>
        <w:t xml:space="preserve">ents, the majority of their educational experiences will be focused on the re-creation of </w:t>
      </w:r>
      <w:r w:rsidR="00E74E1A">
        <w:rPr>
          <w:rFonts w:ascii="Times New Roman" w:hAnsi="Times New Roman"/>
        </w:rPr>
        <w:t>art</w:t>
      </w:r>
      <w:r w:rsidRPr="00685A99">
        <w:rPr>
          <w:rFonts w:ascii="Times New Roman" w:hAnsi="Times New Roman"/>
        </w:rPr>
        <w:t xml:space="preserve">, </w:t>
      </w:r>
      <w:r w:rsidR="0037410F" w:rsidRPr="00685A99">
        <w:rPr>
          <w:rFonts w:ascii="Times New Roman" w:hAnsi="Times New Roman"/>
        </w:rPr>
        <w:t>by</w:t>
      </w:r>
      <w:r w:rsidRPr="00685A99">
        <w:rPr>
          <w:rFonts w:ascii="Times New Roman" w:hAnsi="Times New Roman"/>
        </w:rPr>
        <w:t xml:space="preserve"> learning to master their instrument through</w:t>
      </w:r>
      <w:r w:rsidR="001D2C8E" w:rsidRPr="00685A99">
        <w:rPr>
          <w:rFonts w:ascii="Times New Roman" w:hAnsi="Times New Roman"/>
        </w:rPr>
        <w:t xml:space="preserve"> the learning of</w:t>
      </w:r>
      <w:r w:rsidRPr="00685A99">
        <w:rPr>
          <w:rFonts w:ascii="Times New Roman" w:hAnsi="Times New Roman"/>
        </w:rPr>
        <w:t xml:space="preserve"> </w:t>
      </w:r>
      <w:r w:rsidR="00BE2D94">
        <w:rPr>
          <w:rFonts w:ascii="Times New Roman" w:hAnsi="Times New Roman"/>
        </w:rPr>
        <w:t>someone else's original</w:t>
      </w:r>
      <w:r w:rsidRPr="00685A99">
        <w:rPr>
          <w:rFonts w:ascii="Times New Roman" w:hAnsi="Times New Roman"/>
        </w:rPr>
        <w:t xml:space="preserve"> music.  Little if any of those school experiences will focus on actual acts of creative inspiration</w:t>
      </w:r>
      <w:r w:rsidR="0037410F" w:rsidRPr="00685A99">
        <w:rPr>
          <w:rFonts w:ascii="Times New Roman" w:hAnsi="Times New Roman"/>
        </w:rPr>
        <w:t>,</w:t>
      </w:r>
      <w:r w:rsidRPr="00685A99">
        <w:rPr>
          <w:rFonts w:ascii="Times New Roman" w:hAnsi="Times New Roman"/>
        </w:rPr>
        <w:t xml:space="preserve"> exploration</w:t>
      </w:r>
      <w:r w:rsidR="0037410F" w:rsidRPr="00685A99">
        <w:rPr>
          <w:rFonts w:ascii="Times New Roman" w:hAnsi="Times New Roman"/>
        </w:rPr>
        <w:t xml:space="preserve">, and </w:t>
      </w:r>
    </w:p>
    <w:p w14:paraId="6E51405B" w14:textId="77777777" w:rsidR="00BE2D94" w:rsidRDefault="0037410F" w:rsidP="00A20398">
      <w:pPr>
        <w:spacing w:line="480" w:lineRule="auto"/>
        <w:rPr>
          <w:rFonts w:ascii="Times New Roman" w:hAnsi="Times New Roman"/>
        </w:rPr>
      </w:pPr>
      <w:r w:rsidRPr="00685A99">
        <w:rPr>
          <w:rFonts w:ascii="Times New Roman" w:hAnsi="Times New Roman"/>
        </w:rPr>
        <w:t>decision making</w:t>
      </w:r>
      <w:r w:rsidR="00EC11C4" w:rsidRPr="00685A99">
        <w:rPr>
          <w:rFonts w:ascii="Times New Roman" w:hAnsi="Times New Roman"/>
        </w:rPr>
        <w:t>.</w:t>
      </w:r>
      <w:r w:rsidR="007013AE" w:rsidRPr="00685A99">
        <w:rPr>
          <w:rFonts w:ascii="Times New Roman" w:hAnsi="Times New Roman"/>
        </w:rPr>
        <w:t xml:space="preserve">  </w:t>
      </w:r>
      <w:r w:rsidR="009F6328">
        <w:rPr>
          <w:rFonts w:ascii="Times New Roman" w:hAnsi="Times New Roman"/>
        </w:rPr>
        <w:t xml:space="preserve">In fact, their music teachers and ensemble directors will most likely be making the majority of decisions with regard to the music's interpretation. </w:t>
      </w:r>
      <w:r w:rsidR="007013AE" w:rsidRPr="00685A99">
        <w:rPr>
          <w:rFonts w:ascii="Times New Roman" w:hAnsi="Times New Roman"/>
        </w:rPr>
        <w:t xml:space="preserve">While there is no doubt </w:t>
      </w:r>
      <w:r w:rsidRPr="00685A99">
        <w:rPr>
          <w:rFonts w:ascii="Times New Roman" w:hAnsi="Times New Roman"/>
        </w:rPr>
        <w:t>that</w:t>
      </w:r>
      <w:r w:rsidR="007013AE" w:rsidRPr="00685A99">
        <w:rPr>
          <w:rFonts w:ascii="Times New Roman" w:hAnsi="Times New Roman"/>
        </w:rPr>
        <w:t xml:space="preserve"> a great deal of 'doing' music</w:t>
      </w:r>
      <w:r w:rsidRPr="00685A99">
        <w:rPr>
          <w:rFonts w:ascii="Times New Roman" w:hAnsi="Times New Roman"/>
        </w:rPr>
        <w:t xml:space="preserve"> through performance ensembles </w:t>
      </w:r>
      <w:r w:rsidR="001D2C8E" w:rsidRPr="00685A99">
        <w:rPr>
          <w:rFonts w:ascii="Times New Roman" w:hAnsi="Times New Roman"/>
        </w:rPr>
        <w:t>will take</w:t>
      </w:r>
      <w:r w:rsidRPr="00685A99">
        <w:rPr>
          <w:rFonts w:ascii="Times New Roman" w:hAnsi="Times New Roman"/>
        </w:rPr>
        <w:t xml:space="preserve"> </w:t>
      </w:r>
    </w:p>
    <w:p w14:paraId="3E1EE283" w14:textId="77777777" w:rsidR="00BE2D94" w:rsidRDefault="00BE2D94" w:rsidP="00BE2D94">
      <w:pPr>
        <w:spacing w:line="480" w:lineRule="auto"/>
        <w:rPr>
          <w:rFonts w:ascii="Times New Roman" w:hAnsi="Times New Roman"/>
        </w:rPr>
      </w:pPr>
    </w:p>
    <w:p w14:paraId="41E49461" w14:textId="77777777" w:rsidR="00A45EE6" w:rsidRDefault="0037410F" w:rsidP="00BE2D94">
      <w:pPr>
        <w:spacing w:line="480" w:lineRule="auto"/>
        <w:rPr>
          <w:rFonts w:ascii="Times New Roman" w:hAnsi="Times New Roman"/>
        </w:rPr>
      </w:pPr>
      <w:r w:rsidRPr="00685A99">
        <w:rPr>
          <w:rFonts w:ascii="Times New Roman" w:hAnsi="Times New Roman"/>
        </w:rPr>
        <w:t>place, the point is that</w:t>
      </w:r>
      <w:r w:rsidR="007013AE" w:rsidRPr="00685A99">
        <w:rPr>
          <w:rFonts w:ascii="Times New Roman" w:hAnsi="Times New Roman"/>
        </w:rPr>
        <w:t xml:space="preserve"> in a ty</w:t>
      </w:r>
      <w:r w:rsidRPr="00685A99">
        <w:rPr>
          <w:rFonts w:ascii="Times New Roman" w:hAnsi="Times New Roman"/>
        </w:rPr>
        <w:t>pical music student's education</w:t>
      </w:r>
      <w:r w:rsidR="007013AE" w:rsidRPr="00685A99">
        <w:rPr>
          <w:rFonts w:ascii="Times New Roman" w:hAnsi="Times New Roman"/>
        </w:rPr>
        <w:t xml:space="preserve"> there is rarely much emphasis on actually creating something original.  </w:t>
      </w:r>
    </w:p>
    <w:p w14:paraId="791D3071" w14:textId="77777777" w:rsidR="009409AA" w:rsidRPr="00685A99" w:rsidRDefault="007013AE" w:rsidP="00A45EE6">
      <w:pPr>
        <w:spacing w:line="480" w:lineRule="auto"/>
        <w:ind w:firstLine="720"/>
        <w:rPr>
          <w:rFonts w:ascii="Times New Roman" w:hAnsi="Times New Roman"/>
        </w:rPr>
      </w:pPr>
      <w:r w:rsidRPr="00685A99">
        <w:rPr>
          <w:rFonts w:ascii="Times New Roman" w:hAnsi="Times New Roman"/>
        </w:rPr>
        <w:t>Now the computer science student</w:t>
      </w:r>
      <w:r w:rsidR="007D4309" w:rsidRPr="00685A99">
        <w:rPr>
          <w:rFonts w:ascii="Times New Roman" w:hAnsi="Times New Roman"/>
        </w:rPr>
        <w:t>s</w:t>
      </w:r>
      <w:r w:rsidRPr="00685A99">
        <w:rPr>
          <w:rFonts w:ascii="Times New Roman" w:hAnsi="Times New Roman"/>
        </w:rPr>
        <w:t xml:space="preserve"> on the other hand, may spend a great deal of educational capital on learning programming languages and sitting in lecture classes memorizing formulas</w:t>
      </w:r>
      <w:r w:rsidR="00E74E1A">
        <w:rPr>
          <w:rFonts w:ascii="Times New Roman" w:hAnsi="Times New Roman"/>
        </w:rPr>
        <w:t>, in what many people would consider to be a technical rather than a creative pursuit.</w:t>
      </w:r>
      <w:r w:rsidRPr="00685A99">
        <w:rPr>
          <w:rFonts w:ascii="Times New Roman" w:hAnsi="Times New Roman"/>
        </w:rPr>
        <w:t xml:space="preserve"> </w:t>
      </w:r>
      <w:r w:rsidR="00932EA7">
        <w:rPr>
          <w:rFonts w:ascii="Times New Roman" w:hAnsi="Times New Roman"/>
        </w:rPr>
        <w:t>Yet</w:t>
      </w:r>
      <w:r w:rsidR="0037410F" w:rsidRPr="00685A99">
        <w:rPr>
          <w:rFonts w:ascii="Times New Roman" w:hAnsi="Times New Roman"/>
        </w:rPr>
        <w:t xml:space="preserve"> </w:t>
      </w:r>
      <w:r w:rsidR="00E74E1A">
        <w:rPr>
          <w:rFonts w:ascii="Times New Roman" w:hAnsi="Times New Roman"/>
        </w:rPr>
        <w:t>at the end of the day the CS</w:t>
      </w:r>
      <w:r w:rsidR="009F6328">
        <w:rPr>
          <w:rFonts w:ascii="Times New Roman" w:hAnsi="Times New Roman"/>
        </w:rPr>
        <w:t xml:space="preserve"> </w:t>
      </w:r>
      <w:r w:rsidR="00E74E1A">
        <w:rPr>
          <w:rFonts w:ascii="Times New Roman" w:hAnsi="Times New Roman"/>
        </w:rPr>
        <w:t>students</w:t>
      </w:r>
      <w:r w:rsidRPr="00685A99">
        <w:rPr>
          <w:rFonts w:ascii="Times New Roman" w:hAnsi="Times New Roman"/>
        </w:rPr>
        <w:t xml:space="preserve"> will </w:t>
      </w:r>
      <w:r w:rsidR="0037410F" w:rsidRPr="00685A99">
        <w:rPr>
          <w:rFonts w:ascii="Times New Roman" w:hAnsi="Times New Roman"/>
        </w:rPr>
        <w:t xml:space="preserve">more than likely </w:t>
      </w:r>
      <w:r w:rsidRPr="00685A99">
        <w:rPr>
          <w:rFonts w:ascii="Times New Roman" w:hAnsi="Times New Roman"/>
        </w:rPr>
        <w:t xml:space="preserve">be asked to create something from </w:t>
      </w:r>
      <w:r w:rsidR="0037410F" w:rsidRPr="00685A99">
        <w:rPr>
          <w:rFonts w:ascii="Times New Roman" w:hAnsi="Times New Roman"/>
        </w:rPr>
        <w:t>nothing</w:t>
      </w:r>
      <w:r w:rsidR="00717CCA" w:rsidRPr="00685A99">
        <w:rPr>
          <w:rFonts w:ascii="Times New Roman" w:hAnsi="Times New Roman"/>
        </w:rPr>
        <w:t>,</w:t>
      </w:r>
      <w:r w:rsidR="00685A99">
        <w:rPr>
          <w:rFonts w:ascii="Times New Roman" w:hAnsi="Times New Roman"/>
        </w:rPr>
        <w:t xml:space="preserve"> </w:t>
      </w:r>
      <w:r w:rsidR="00717CCA" w:rsidRPr="00685A99">
        <w:rPr>
          <w:rFonts w:ascii="Times New Roman" w:hAnsi="Times New Roman"/>
        </w:rPr>
        <w:t xml:space="preserve">though what they are asked to create may be within very </w:t>
      </w:r>
      <w:r w:rsidR="007B0F43">
        <w:rPr>
          <w:rFonts w:ascii="Times New Roman" w:hAnsi="Times New Roman"/>
        </w:rPr>
        <w:t>limited</w:t>
      </w:r>
      <w:r w:rsidR="00717CCA" w:rsidRPr="00685A99">
        <w:rPr>
          <w:rFonts w:ascii="Times New Roman" w:hAnsi="Times New Roman"/>
        </w:rPr>
        <w:t xml:space="preserve"> parameters</w:t>
      </w:r>
      <w:r w:rsidR="001F0920" w:rsidRPr="00685A99">
        <w:rPr>
          <w:rFonts w:ascii="Times New Roman" w:hAnsi="Times New Roman"/>
        </w:rPr>
        <w:t>.  Their end result</w:t>
      </w:r>
      <w:r w:rsidR="00717CCA" w:rsidRPr="00685A99">
        <w:rPr>
          <w:rFonts w:ascii="Times New Roman" w:hAnsi="Times New Roman"/>
        </w:rPr>
        <w:t>s</w:t>
      </w:r>
      <w:r w:rsidR="001F0920" w:rsidRPr="00685A99">
        <w:rPr>
          <w:rFonts w:ascii="Times New Roman" w:hAnsi="Times New Roman"/>
        </w:rPr>
        <w:t xml:space="preserve"> </w:t>
      </w:r>
      <w:r w:rsidR="007D4309" w:rsidRPr="00685A99">
        <w:rPr>
          <w:rFonts w:ascii="Times New Roman" w:hAnsi="Times New Roman"/>
        </w:rPr>
        <w:t>ma</w:t>
      </w:r>
      <w:r w:rsidR="00AA1390">
        <w:rPr>
          <w:rFonts w:ascii="Times New Roman" w:hAnsi="Times New Roman"/>
        </w:rPr>
        <w:t>y not be monumental in scope,</w:t>
      </w:r>
      <w:r w:rsidR="007D4309" w:rsidRPr="00685A99">
        <w:rPr>
          <w:rFonts w:ascii="Times New Roman" w:hAnsi="Times New Roman"/>
        </w:rPr>
        <w:t xml:space="preserve"> may only be </w:t>
      </w:r>
      <w:r w:rsidR="00717CCA" w:rsidRPr="00685A99">
        <w:rPr>
          <w:rFonts w:ascii="Times New Roman" w:hAnsi="Times New Roman"/>
        </w:rPr>
        <w:t>the</w:t>
      </w:r>
      <w:r w:rsidR="007D4309" w:rsidRPr="00685A99">
        <w:rPr>
          <w:rFonts w:ascii="Times New Roman" w:hAnsi="Times New Roman"/>
        </w:rPr>
        <w:t xml:space="preserve"> result of their own personal world views and understandings</w:t>
      </w:r>
      <w:r w:rsidR="00BF0611">
        <w:rPr>
          <w:rFonts w:ascii="Times New Roman" w:hAnsi="Times New Roman"/>
        </w:rPr>
        <w:t>,</w:t>
      </w:r>
      <w:r w:rsidR="00AA1390">
        <w:rPr>
          <w:rFonts w:ascii="Times New Roman" w:hAnsi="Times New Roman"/>
        </w:rPr>
        <w:t xml:space="preserve"> and may not necessarily transform the field of Computer Science</w:t>
      </w:r>
      <w:r w:rsidR="001F0920" w:rsidRPr="00685A99">
        <w:rPr>
          <w:rFonts w:ascii="Times New Roman" w:hAnsi="Times New Roman"/>
        </w:rPr>
        <w:t xml:space="preserve">. </w:t>
      </w:r>
      <w:r w:rsidR="00685A99">
        <w:rPr>
          <w:rFonts w:ascii="Times New Roman" w:hAnsi="Times New Roman"/>
        </w:rPr>
        <w:t>But the very act</w:t>
      </w:r>
      <w:r w:rsidR="002E5478">
        <w:rPr>
          <w:rFonts w:ascii="Times New Roman" w:hAnsi="Times New Roman"/>
        </w:rPr>
        <w:t xml:space="preserve"> of being able to create something</w:t>
      </w:r>
      <w:r w:rsidR="00174751">
        <w:rPr>
          <w:rFonts w:ascii="Times New Roman" w:hAnsi="Times New Roman"/>
        </w:rPr>
        <w:t xml:space="preserve"> new</w:t>
      </w:r>
      <w:r w:rsidR="002E5478">
        <w:rPr>
          <w:rFonts w:ascii="Times New Roman" w:hAnsi="Times New Roman"/>
        </w:rPr>
        <w:t xml:space="preserve"> </w:t>
      </w:r>
      <w:r w:rsidR="00174751">
        <w:rPr>
          <w:rFonts w:ascii="Times New Roman" w:hAnsi="Times New Roman"/>
        </w:rPr>
        <w:t xml:space="preserve">from just a germ of an idea, </w:t>
      </w:r>
      <w:r w:rsidR="002E5478">
        <w:rPr>
          <w:rFonts w:ascii="Times New Roman" w:hAnsi="Times New Roman"/>
        </w:rPr>
        <w:t>is a very empowering feeling.</w:t>
      </w:r>
      <w:r w:rsidR="0037410F" w:rsidRPr="00685A99">
        <w:rPr>
          <w:rFonts w:ascii="Times New Roman" w:hAnsi="Times New Roman"/>
        </w:rPr>
        <w:t xml:space="preserve"> </w:t>
      </w:r>
      <w:r w:rsidR="002E5478">
        <w:rPr>
          <w:rFonts w:ascii="Times New Roman" w:hAnsi="Times New Roman"/>
        </w:rPr>
        <w:t xml:space="preserve"> </w:t>
      </w:r>
      <w:r w:rsidR="0037410F" w:rsidRPr="00685A99">
        <w:rPr>
          <w:rFonts w:ascii="Times New Roman" w:hAnsi="Times New Roman"/>
        </w:rPr>
        <w:t xml:space="preserve">In both cases the </w:t>
      </w:r>
      <w:r w:rsidR="001F0920" w:rsidRPr="00685A99">
        <w:rPr>
          <w:rFonts w:ascii="Times New Roman" w:hAnsi="Times New Roman"/>
        </w:rPr>
        <w:t xml:space="preserve">music and CS </w:t>
      </w:r>
      <w:r w:rsidR="0037410F" w:rsidRPr="00685A99">
        <w:rPr>
          <w:rFonts w:ascii="Times New Roman" w:hAnsi="Times New Roman"/>
        </w:rPr>
        <w:t xml:space="preserve">students are being asked </w:t>
      </w:r>
      <w:r w:rsidR="001F0920" w:rsidRPr="00685A99">
        <w:rPr>
          <w:rFonts w:ascii="Times New Roman" w:hAnsi="Times New Roman"/>
        </w:rPr>
        <w:t>t</w:t>
      </w:r>
      <w:r w:rsidR="002E5478">
        <w:rPr>
          <w:rFonts w:ascii="Times New Roman" w:hAnsi="Times New Roman"/>
        </w:rPr>
        <w:t>o apply what they are learning</w:t>
      </w:r>
      <w:r w:rsidR="008A3CF4">
        <w:rPr>
          <w:rFonts w:ascii="Times New Roman" w:hAnsi="Times New Roman"/>
        </w:rPr>
        <w:t xml:space="preserve">, which </w:t>
      </w:r>
      <w:r w:rsidR="001F0920" w:rsidRPr="00685A99">
        <w:rPr>
          <w:rFonts w:ascii="Times New Roman" w:hAnsi="Times New Roman"/>
        </w:rPr>
        <w:t>is</w:t>
      </w:r>
      <w:r w:rsidR="00EE3F1E">
        <w:rPr>
          <w:rFonts w:ascii="Times New Roman" w:hAnsi="Times New Roman"/>
        </w:rPr>
        <w:t xml:space="preserve"> certainly</w:t>
      </w:r>
      <w:r w:rsidR="001F0920" w:rsidRPr="00685A99">
        <w:rPr>
          <w:rFonts w:ascii="Times New Roman" w:hAnsi="Times New Roman"/>
        </w:rPr>
        <w:t xml:space="preserve"> preferrable to just passively receiving content</w:t>
      </w:r>
      <w:r w:rsidR="008A3CF4">
        <w:rPr>
          <w:rFonts w:ascii="Times New Roman" w:hAnsi="Times New Roman"/>
        </w:rPr>
        <w:t>.</w:t>
      </w:r>
      <w:r w:rsidR="001F0920" w:rsidRPr="00685A99">
        <w:rPr>
          <w:rFonts w:ascii="Times New Roman" w:hAnsi="Times New Roman"/>
        </w:rPr>
        <w:t xml:space="preserve"> </w:t>
      </w:r>
      <w:r w:rsidR="008A3CF4">
        <w:rPr>
          <w:rFonts w:ascii="Times New Roman" w:hAnsi="Times New Roman"/>
        </w:rPr>
        <w:t>But the CS student might h</w:t>
      </w:r>
      <w:r w:rsidR="00BF0611">
        <w:rPr>
          <w:rFonts w:ascii="Times New Roman" w:hAnsi="Times New Roman"/>
        </w:rPr>
        <w:t>ave the edge in problem-solving.</w:t>
      </w:r>
      <w:r w:rsidR="008A3CF4">
        <w:rPr>
          <w:rFonts w:ascii="Times New Roman" w:hAnsi="Times New Roman"/>
        </w:rPr>
        <w:t xml:space="preserve"> </w:t>
      </w:r>
      <w:r w:rsidR="00BF0611">
        <w:rPr>
          <w:rFonts w:ascii="Times New Roman" w:hAnsi="Times New Roman"/>
        </w:rPr>
        <w:t>T</w:t>
      </w:r>
      <w:r w:rsidR="00376BB7">
        <w:rPr>
          <w:rFonts w:ascii="Times New Roman" w:hAnsi="Times New Roman"/>
        </w:rPr>
        <w:t>hough</w:t>
      </w:r>
      <w:r w:rsidR="0037410F" w:rsidRPr="00685A99">
        <w:rPr>
          <w:rFonts w:ascii="Times New Roman" w:hAnsi="Times New Roman"/>
        </w:rPr>
        <w:t xml:space="preserve"> </w:t>
      </w:r>
      <w:r w:rsidR="001F0920" w:rsidRPr="00685A99">
        <w:rPr>
          <w:rFonts w:ascii="Times New Roman" w:hAnsi="Times New Roman"/>
        </w:rPr>
        <w:t>as a result of our current school system's emphasis on</w:t>
      </w:r>
      <w:r w:rsidR="00537968">
        <w:rPr>
          <w:rFonts w:ascii="Times New Roman" w:hAnsi="Times New Roman"/>
        </w:rPr>
        <w:t xml:space="preserve"> external rewards (otherwise known as grades) and</w:t>
      </w:r>
      <w:r w:rsidR="00836C91">
        <w:rPr>
          <w:rFonts w:ascii="Times New Roman" w:hAnsi="Times New Roman"/>
        </w:rPr>
        <w:t xml:space="preserve"> quantifying the learning process</w:t>
      </w:r>
      <w:r w:rsidR="001F0920" w:rsidRPr="00685A99">
        <w:rPr>
          <w:rFonts w:ascii="Times New Roman" w:hAnsi="Times New Roman"/>
        </w:rPr>
        <w:t>,</w:t>
      </w:r>
      <w:r w:rsidR="0037410F" w:rsidRPr="00685A99">
        <w:rPr>
          <w:rFonts w:ascii="Times New Roman" w:hAnsi="Times New Roman"/>
        </w:rPr>
        <w:t xml:space="preserve"> the amount of exploration and risk taking </w:t>
      </w:r>
      <w:r w:rsidR="001F0920" w:rsidRPr="00685A99">
        <w:rPr>
          <w:rFonts w:ascii="Times New Roman" w:hAnsi="Times New Roman"/>
        </w:rPr>
        <w:t xml:space="preserve">the students </w:t>
      </w:r>
      <w:r w:rsidR="007B0F43">
        <w:rPr>
          <w:rFonts w:ascii="Times New Roman" w:hAnsi="Times New Roman"/>
        </w:rPr>
        <w:t>will be</w:t>
      </w:r>
      <w:r w:rsidR="001F0920" w:rsidRPr="00685A99">
        <w:rPr>
          <w:rFonts w:ascii="Times New Roman" w:hAnsi="Times New Roman"/>
        </w:rPr>
        <w:t xml:space="preserve"> </w:t>
      </w:r>
      <w:r w:rsidR="00194CA2">
        <w:rPr>
          <w:rFonts w:ascii="Times New Roman" w:hAnsi="Times New Roman"/>
        </w:rPr>
        <w:t>willing</w:t>
      </w:r>
      <w:r w:rsidR="001F0920" w:rsidRPr="00685A99">
        <w:rPr>
          <w:rFonts w:ascii="Times New Roman" w:hAnsi="Times New Roman"/>
        </w:rPr>
        <w:t xml:space="preserve"> to </w:t>
      </w:r>
      <w:r w:rsidR="00717CCA" w:rsidRPr="00685A99">
        <w:rPr>
          <w:rFonts w:ascii="Times New Roman" w:hAnsi="Times New Roman"/>
        </w:rPr>
        <w:t>expend</w:t>
      </w:r>
      <w:r w:rsidR="00EE3F1E">
        <w:rPr>
          <w:rFonts w:ascii="Times New Roman" w:hAnsi="Times New Roman"/>
        </w:rPr>
        <w:t>,</w:t>
      </w:r>
      <w:r w:rsidR="001F0920" w:rsidRPr="00685A99">
        <w:rPr>
          <w:rFonts w:ascii="Times New Roman" w:hAnsi="Times New Roman"/>
        </w:rPr>
        <w:t xml:space="preserve"> </w:t>
      </w:r>
      <w:r w:rsidR="002E5478">
        <w:rPr>
          <w:rFonts w:ascii="Times New Roman" w:hAnsi="Times New Roman"/>
        </w:rPr>
        <w:t>may</w:t>
      </w:r>
      <w:r w:rsidR="00836C91">
        <w:rPr>
          <w:rFonts w:ascii="Times New Roman" w:hAnsi="Times New Roman"/>
        </w:rPr>
        <w:t xml:space="preserve"> be minimal</w:t>
      </w:r>
      <w:r w:rsidR="0037410F" w:rsidRPr="00685A99">
        <w:rPr>
          <w:rFonts w:ascii="Times New Roman" w:hAnsi="Times New Roman"/>
        </w:rPr>
        <w:t>.</w:t>
      </w:r>
      <w:r w:rsidR="001F0920" w:rsidRPr="00685A99">
        <w:rPr>
          <w:rFonts w:ascii="Times New Roman" w:hAnsi="Times New Roman"/>
        </w:rPr>
        <w:t xml:space="preserve">  </w:t>
      </w:r>
    </w:p>
    <w:p w14:paraId="6FD84BC5" w14:textId="77777777" w:rsidR="00537968" w:rsidRDefault="009409AA" w:rsidP="00537968">
      <w:pPr>
        <w:spacing w:line="480" w:lineRule="auto"/>
        <w:ind w:firstLine="720"/>
        <w:rPr>
          <w:rFonts w:ascii="Times New Roman" w:hAnsi="Times New Roman"/>
        </w:rPr>
      </w:pPr>
      <w:r w:rsidRPr="00685A99">
        <w:rPr>
          <w:rFonts w:ascii="Times New Roman" w:hAnsi="Times New Roman"/>
        </w:rPr>
        <w:t xml:space="preserve">As the above scenario suggests, it may actually be a tie as to who is the more creative </w:t>
      </w:r>
      <w:r w:rsidR="005A0A73">
        <w:rPr>
          <w:rFonts w:ascii="Times New Roman" w:hAnsi="Times New Roman"/>
        </w:rPr>
        <w:t>person</w:t>
      </w:r>
      <w:r w:rsidRPr="00685A99">
        <w:rPr>
          <w:rFonts w:ascii="Times New Roman" w:hAnsi="Times New Roman"/>
        </w:rPr>
        <w:t xml:space="preserve"> but you certainly can't </w:t>
      </w:r>
      <w:r w:rsidR="009966A9" w:rsidRPr="00685A99">
        <w:rPr>
          <w:rFonts w:ascii="Times New Roman" w:hAnsi="Times New Roman"/>
        </w:rPr>
        <w:t>assume that the musician will be more creative than the computer scientist</w:t>
      </w:r>
      <w:r w:rsidR="00724588">
        <w:rPr>
          <w:rFonts w:ascii="Times New Roman" w:hAnsi="Times New Roman"/>
        </w:rPr>
        <w:t xml:space="preserve"> or that one field of study is more creative than another</w:t>
      </w:r>
      <w:r w:rsidR="009966A9" w:rsidRPr="00685A99">
        <w:rPr>
          <w:rFonts w:ascii="Times New Roman" w:hAnsi="Times New Roman"/>
        </w:rPr>
        <w:t xml:space="preserve">. </w:t>
      </w:r>
      <w:r w:rsidR="00265471">
        <w:rPr>
          <w:rFonts w:ascii="Times New Roman" w:hAnsi="Times New Roman"/>
        </w:rPr>
        <w:t>T</w:t>
      </w:r>
      <w:r w:rsidR="00024B58" w:rsidRPr="00685A99">
        <w:rPr>
          <w:rFonts w:ascii="Times New Roman" w:hAnsi="Times New Roman"/>
        </w:rPr>
        <w:t>his</w:t>
      </w:r>
      <w:r w:rsidR="007A6168" w:rsidRPr="00685A99">
        <w:rPr>
          <w:rFonts w:ascii="Times New Roman" w:hAnsi="Times New Roman"/>
        </w:rPr>
        <w:t xml:space="preserve"> chapter</w:t>
      </w:r>
      <w:r w:rsidR="00024B58" w:rsidRPr="00685A99">
        <w:rPr>
          <w:rFonts w:ascii="Times New Roman" w:hAnsi="Times New Roman"/>
        </w:rPr>
        <w:t xml:space="preserve"> is in no way making any claims that if you follow our suggestions you and</w:t>
      </w:r>
    </w:p>
    <w:p w14:paraId="57DFB3FC" w14:textId="77777777" w:rsidR="00537968" w:rsidRDefault="00537968" w:rsidP="00537968">
      <w:pPr>
        <w:spacing w:line="480" w:lineRule="auto"/>
        <w:rPr>
          <w:rFonts w:ascii="Times New Roman" w:hAnsi="Times New Roman"/>
        </w:rPr>
      </w:pPr>
    </w:p>
    <w:p w14:paraId="3C08A848" w14:textId="77777777" w:rsidR="00537968" w:rsidRDefault="00537968" w:rsidP="00537968">
      <w:pPr>
        <w:spacing w:line="480" w:lineRule="auto"/>
        <w:rPr>
          <w:rFonts w:ascii="Times New Roman" w:hAnsi="Times New Roman"/>
        </w:rPr>
      </w:pPr>
    </w:p>
    <w:p w14:paraId="332CB4EA" w14:textId="77777777" w:rsidR="00CF1F84" w:rsidRPr="00265471" w:rsidRDefault="00024B58" w:rsidP="00AA1390">
      <w:pPr>
        <w:spacing w:line="480" w:lineRule="auto"/>
        <w:rPr>
          <w:rFonts w:ascii="Times New Roman" w:hAnsi="Times New Roman"/>
        </w:rPr>
      </w:pPr>
      <w:r w:rsidRPr="00685A99">
        <w:rPr>
          <w:rFonts w:ascii="Times New Roman" w:hAnsi="Times New Roman"/>
        </w:rPr>
        <w:t>your students will magically be tra</w:t>
      </w:r>
      <w:r w:rsidR="00265471">
        <w:rPr>
          <w:rFonts w:ascii="Times New Roman" w:hAnsi="Times New Roman"/>
        </w:rPr>
        <w:t>nsformed into creative geniuses.</w:t>
      </w:r>
      <w:r w:rsidRPr="00685A99">
        <w:rPr>
          <w:rFonts w:ascii="Times New Roman" w:hAnsi="Times New Roman"/>
        </w:rPr>
        <w:t xml:space="preserve"> </w:t>
      </w:r>
      <w:r w:rsidR="00265471">
        <w:rPr>
          <w:rFonts w:ascii="Times New Roman" w:hAnsi="Times New Roman"/>
        </w:rPr>
        <w:t xml:space="preserve"> However w</w:t>
      </w:r>
      <w:r w:rsidRPr="00685A99">
        <w:rPr>
          <w:rFonts w:ascii="Times New Roman" w:hAnsi="Times New Roman"/>
        </w:rPr>
        <w:t xml:space="preserve">e do believe </w:t>
      </w:r>
      <w:r w:rsidR="007A6168" w:rsidRPr="00685A99">
        <w:rPr>
          <w:rFonts w:ascii="Times New Roman" w:hAnsi="Times New Roman"/>
        </w:rPr>
        <w:t>in the value</w:t>
      </w:r>
      <w:r w:rsidRPr="00685A99">
        <w:rPr>
          <w:rFonts w:ascii="Times New Roman" w:hAnsi="Times New Roman"/>
        </w:rPr>
        <w:t xml:space="preserve"> for you as teachers to create those conditions that will support</w:t>
      </w:r>
      <w:r w:rsidR="009D2F8C">
        <w:rPr>
          <w:rFonts w:ascii="Times New Roman" w:hAnsi="Times New Roman"/>
        </w:rPr>
        <w:t xml:space="preserve"> a student's curiosity and imagination through</w:t>
      </w:r>
      <w:r w:rsidRPr="00685A99">
        <w:rPr>
          <w:rFonts w:ascii="Times New Roman" w:hAnsi="Times New Roman"/>
        </w:rPr>
        <w:t xml:space="preserve"> risk taking and divergent thinking</w:t>
      </w:r>
      <w:r w:rsidR="00265471">
        <w:rPr>
          <w:rFonts w:ascii="Times New Roman" w:hAnsi="Times New Roman"/>
        </w:rPr>
        <w:t>;</w:t>
      </w:r>
      <w:r w:rsidR="00717CCA" w:rsidRPr="00685A99">
        <w:rPr>
          <w:rFonts w:ascii="Times New Roman" w:hAnsi="Times New Roman"/>
        </w:rPr>
        <w:t xml:space="preserve"> even within a system designed more for conformity and convergent thinking</w:t>
      </w:r>
      <w:r w:rsidRPr="00685A99">
        <w:rPr>
          <w:rFonts w:ascii="Times New Roman" w:hAnsi="Times New Roman"/>
        </w:rPr>
        <w:t>.</w:t>
      </w:r>
      <w:r w:rsidR="007A6168" w:rsidRPr="00685A99">
        <w:rPr>
          <w:rFonts w:ascii="Times New Roman" w:hAnsi="Times New Roman"/>
        </w:rPr>
        <w:t xml:space="preserve"> </w:t>
      </w:r>
      <w:r w:rsidR="009E458D" w:rsidRPr="00685A99">
        <w:rPr>
          <w:rFonts w:ascii="Times New Roman" w:hAnsi="Times New Roman"/>
        </w:rPr>
        <w:t>Why should this matter?</w:t>
      </w:r>
    </w:p>
    <w:p w14:paraId="552537EB" w14:textId="77777777" w:rsidR="009C61A8" w:rsidRPr="00211B80" w:rsidRDefault="00CF1F84" w:rsidP="00CF1F84">
      <w:pPr>
        <w:spacing w:line="480" w:lineRule="auto"/>
        <w:rPr>
          <w:rFonts w:ascii="Times New Roman" w:hAnsi="Times New Roman"/>
          <w:b/>
          <w:color w:val="1F497D" w:themeColor="text2"/>
        </w:rPr>
      </w:pPr>
      <w:r w:rsidRPr="00211B80">
        <w:rPr>
          <w:rFonts w:ascii="Times New Roman" w:hAnsi="Times New Roman"/>
          <w:b/>
          <w:color w:val="1F497D" w:themeColor="text2"/>
        </w:rPr>
        <w:t>The What and Why of Education</w:t>
      </w:r>
    </w:p>
    <w:p w14:paraId="0FDF1415" w14:textId="77777777" w:rsidR="009C61A8" w:rsidRPr="00CF1F84" w:rsidRDefault="009C61A8" w:rsidP="009A3723">
      <w:pPr>
        <w:spacing w:line="480" w:lineRule="auto"/>
        <w:ind w:firstLine="720"/>
        <w:rPr>
          <w:rFonts w:ascii="Times New Roman" w:hAnsi="Times New Roman"/>
        </w:rPr>
      </w:pPr>
      <w:r w:rsidRPr="00CF1F84">
        <w:rPr>
          <w:rFonts w:ascii="Times New Roman" w:hAnsi="Times New Roman"/>
        </w:rPr>
        <w:t>W</w:t>
      </w:r>
      <w:r w:rsidR="00CF1F84" w:rsidRPr="00CF1F84">
        <w:rPr>
          <w:rFonts w:ascii="Times New Roman" w:hAnsi="Times New Roman"/>
        </w:rPr>
        <w:t>ell, w</w:t>
      </w:r>
      <w:r w:rsidRPr="00CF1F84">
        <w:rPr>
          <w:rFonts w:ascii="Times New Roman" w:hAnsi="Times New Roman"/>
        </w:rPr>
        <w:t>hat is it that we</w:t>
      </w:r>
      <w:r w:rsidR="00690AC3">
        <w:rPr>
          <w:rFonts w:ascii="Times New Roman" w:hAnsi="Times New Roman"/>
        </w:rPr>
        <w:t xml:space="preserve"> </w:t>
      </w:r>
      <w:r w:rsidR="00690AC3" w:rsidRPr="007B0F43">
        <w:rPr>
          <w:rFonts w:ascii="Times New Roman" w:hAnsi="Times New Roman"/>
        </w:rPr>
        <w:t>truly</w:t>
      </w:r>
      <w:r w:rsidRPr="00CF1F84">
        <w:rPr>
          <w:rFonts w:ascii="Times New Roman" w:hAnsi="Times New Roman"/>
        </w:rPr>
        <w:t xml:space="preserve"> hope to teach our </w:t>
      </w:r>
      <w:r w:rsidR="00690AC3">
        <w:rPr>
          <w:rFonts w:ascii="Times New Roman" w:hAnsi="Times New Roman"/>
        </w:rPr>
        <w:t>students</w:t>
      </w:r>
      <w:r w:rsidRPr="00CF1F84">
        <w:rPr>
          <w:rFonts w:ascii="Times New Roman" w:hAnsi="Times New Roman"/>
        </w:rPr>
        <w:t xml:space="preserve">?  In reality, how many names, dates, and places do people really need to know in their jobs, in their lives?  Facts are facts, and </w:t>
      </w:r>
      <w:r w:rsidR="009A3723">
        <w:rPr>
          <w:rFonts w:ascii="Times New Roman" w:hAnsi="Times New Roman"/>
        </w:rPr>
        <w:t xml:space="preserve">with the proliferation of technology, one can find much of the information needed through a couple of </w:t>
      </w:r>
      <w:r w:rsidR="00537968">
        <w:rPr>
          <w:rFonts w:ascii="Times New Roman" w:hAnsi="Times New Roman"/>
        </w:rPr>
        <w:t xml:space="preserve">computer </w:t>
      </w:r>
      <w:r w:rsidR="009A3723">
        <w:rPr>
          <w:rFonts w:ascii="Times New Roman" w:hAnsi="Times New Roman"/>
        </w:rPr>
        <w:t xml:space="preserve">keystrokes. </w:t>
      </w:r>
      <w:r w:rsidRPr="00CF1F84">
        <w:rPr>
          <w:rFonts w:ascii="Times New Roman" w:hAnsi="Times New Roman"/>
        </w:rPr>
        <w:t xml:space="preserve">The bigger question is </w:t>
      </w:r>
      <w:r w:rsidRPr="00CF1F84">
        <w:rPr>
          <w:rFonts w:ascii="Times New Roman" w:hAnsi="Times New Roman"/>
          <w:b/>
        </w:rPr>
        <w:t>what</w:t>
      </w:r>
      <w:r w:rsidRPr="00CF1F84">
        <w:rPr>
          <w:rFonts w:ascii="Times New Roman" w:hAnsi="Times New Roman"/>
        </w:rPr>
        <w:t xml:space="preserve"> should be the purpose of learning these facts, and </w:t>
      </w:r>
      <w:r w:rsidRPr="00CF1F84">
        <w:rPr>
          <w:rFonts w:ascii="Times New Roman" w:hAnsi="Times New Roman"/>
          <w:b/>
        </w:rPr>
        <w:t>why</w:t>
      </w:r>
      <w:r w:rsidR="007B0F43">
        <w:rPr>
          <w:rFonts w:ascii="Times New Roman" w:hAnsi="Times New Roman"/>
        </w:rPr>
        <w:t xml:space="preserve"> do </w:t>
      </w:r>
      <w:r w:rsidR="00724588">
        <w:rPr>
          <w:rFonts w:ascii="Times New Roman" w:hAnsi="Times New Roman"/>
        </w:rPr>
        <w:t>your students</w:t>
      </w:r>
      <w:r w:rsidR="007B0F43">
        <w:rPr>
          <w:rFonts w:ascii="Times New Roman" w:hAnsi="Times New Roman"/>
        </w:rPr>
        <w:t xml:space="preserve"> need to learn them?  </w:t>
      </w:r>
      <w:r w:rsidRPr="00CF1F84">
        <w:rPr>
          <w:rFonts w:ascii="Times New Roman" w:hAnsi="Times New Roman"/>
        </w:rPr>
        <w:t xml:space="preserve">Just knowing the facts will be pretty meaningless unless </w:t>
      </w:r>
      <w:r w:rsidR="00724588">
        <w:rPr>
          <w:rFonts w:ascii="Times New Roman" w:hAnsi="Times New Roman"/>
        </w:rPr>
        <w:t>y</w:t>
      </w:r>
      <w:r w:rsidR="00CF1F84" w:rsidRPr="00CF1F84">
        <w:rPr>
          <w:rFonts w:ascii="Times New Roman" w:hAnsi="Times New Roman"/>
        </w:rPr>
        <w:t>our students</w:t>
      </w:r>
      <w:r w:rsidRPr="00CF1F84">
        <w:rPr>
          <w:rFonts w:ascii="Times New Roman" w:hAnsi="Times New Roman"/>
        </w:rPr>
        <w:t xml:space="preserve"> are given a context within which they can explore, discover, and understand how these events and facts will affect them.   </w:t>
      </w:r>
    </w:p>
    <w:p w14:paraId="7C1217B5" w14:textId="77777777" w:rsidR="00540098" w:rsidRDefault="009C61A8" w:rsidP="007339F8">
      <w:pPr>
        <w:spacing w:line="480" w:lineRule="auto"/>
        <w:ind w:firstLine="720"/>
        <w:rPr>
          <w:rFonts w:ascii="Times New Roman" w:hAnsi="Times New Roman"/>
        </w:rPr>
      </w:pPr>
      <w:r w:rsidRPr="00560F7D">
        <w:rPr>
          <w:rFonts w:ascii="Times New Roman" w:hAnsi="Times New Roman"/>
        </w:rPr>
        <w:t xml:space="preserve">Unfortunately, over the past few decades there has been a major push to increase the types of courses that are fact oriented, as the </w:t>
      </w:r>
      <w:r w:rsidR="007B0F43">
        <w:rPr>
          <w:rFonts w:ascii="Times New Roman" w:hAnsi="Times New Roman"/>
        </w:rPr>
        <w:t xml:space="preserve">numbers </w:t>
      </w:r>
      <w:r w:rsidRPr="00560F7D">
        <w:rPr>
          <w:rFonts w:ascii="Times New Roman" w:hAnsi="Times New Roman"/>
        </w:rPr>
        <w:t>of courses that allow for multiple solutions and judgement skills</w:t>
      </w:r>
      <w:r w:rsidR="00A1722F">
        <w:rPr>
          <w:rFonts w:ascii="Times New Roman" w:hAnsi="Times New Roman"/>
        </w:rPr>
        <w:t>,</w:t>
      </w:r>
      <w:r w:rsidRPr="00560F7D">
        <w:rPr>
          <w:rFonts w:ascii="Times New Roman" w:hAnsi="Times New Roman"/>
        </w:rPr>
        <w:t xml:space="preserve"> have dwindled.  Is the point of all this schooling to turn out a mass </w:t>
      </w:r>
      <w:r w:rsidR="00560F7D" w:rsidRPr="00560F7D">
        <w:rPr>
          <w:rFonts w:ascii="Times New Roman" w:hAnsi="Times New Roman"/>
        </w:rPr>
        <w:t xml:space="preserve">array </w:t>
      </w:r>
      <w:r w:rsidRPr="00560F7D">
        <w:rPr>
          <w:rFonts w:ascii="Times New Roman" w:hAnsi="Times New Roman"/>
        </w:rPr>
        <w:t>of walking and talking encyclopedias, or are we looking to turn out l</w:t>
      </w:r>
      <w:r w:rsidR="00194CA2">
        <w:rPr>
          <w:rFonts w:ascii="Times New Roman" w:hAnsi="Times New Roman"/>
        </w:rPr>
        <w:t>eaders and thinkers</w:t>
      </w:r>
      <w:r w:rsidRPr="00560F7D">
        <w:rPr>
          <w:rFonts w:ascii="Times New Roman" w:hAnsi="Times New Roman"/>
        </w:rPr>
        <w:t xml:space="preserve"> who will be able to come up with solutions to problems no one has yet thought of?   </w:t>
      </w:r>
      <w:r w:rsidRPr="00CA7449">
        <w:rPr>
          <w:rFonts w:ascii="Times New Roman" w:hAnsi="Times New Roman"/>
        </w:rPr>
        <w:t>Elliot Eisner believes, it is through the process of imaginative transformation that human beings are able to conceive what is not, but what will be</w:t>
      </w:r>
      <w:r w:rsidR="00B3619E" w:rsidRPr="00CA7449">
        <w:rPr>
          <w:rFonts w:ascii="Times New Roman" w:hAnsi="Times New Roman"/>
        </w:rPr>
        <w:t xml:space="preserve"> </w:t>
      </w:r>
      <w:r w:rsidR="002816E9" w:rsidRPr="00CA7449">
        <w:rPr>
          <w:rFonts w:ascii="Times New Roman" w:hAnsi="Times New Roman"/>
        </w:rPr>
        <w:fldChar w:fldCharType="begin"/>
      </w:r>
      <w:r w:rsidR="00AB5886">
        <w:rPr>
          <w:rFonts w:ascii="Times New Roman" w:hAnsi="Times New Roman"/>
        </w:rPr>
        <w:instrText xml:space="preserve"> ADDIN EN.CITE &lt;EndNote&gt;&lt;Cite&gt;&lt;Author&gt;Eisner&lt;/Author&gt;&lt;Year&gt;1988&lt;/Year&gt;&lt;RecNum&gt;51&lt;/RecNum&gt;&lt;record&gt;&lt;rec-number&gt;51&lt;/rec-number&gt;&lt;foreign-keys&gt;&lt;key app="EN" db-id="we0zp9rzrtpdauer9abv5aph9zexsa52a5sw"&gt;51&lt;/key&gt;&lt;/foreign-keys&gt;&lt;ref-type name="Report"&gt;27&lt;/ref-type&gt;&lt;contributors&gt;&lt;authors&gt;&lt;author&gt;Elliot W. Eisner&lt;/author&gt;&lt;/authors&gt;&lt;/contributors&gt;&lt;titles&gt;&lt;title&gt;The Role of Discipline-Based Art Edcation in America&amp;apos;s Schools&lt;/title&gt;&lt;/titles&gt;&lt;dates&gt;&lt;year&gt;1988&lt;/year&gt;&lt;/dates&gt;&lt;pub-location&gt;Stanford, California&lt;/pub-location&gt;&lt;publisher&gt;The J. Paul Getty Trust&lt;/publisher&gt;&lt;urls&gt;&lt;/urls&gt;&lt;/record&gt;&lt;/Cite&gt;&lt;/EndNote&gt;</w:instrText>
      </w:r>
      <w:r w:rsidR="002816E9" w:rsidRPr="00CA7449">
        <w:rPr>
          <w:rFonts w:ascii="Times New Roman" w:hAnsi="Times New Roman"/>
        </w:rPr>
        <w:fldChar w:fldCharType="separate"/>
      </w:r>
      <w:r w:rsidR="00AB5886">
        <w:rPr>
          <w:rFonts w:ascii="Times New Roman" w:hAnsi="Times New Roman"/>
          <w:noProof/>
        </w:rPr>
        <w:t>[3]</w:t>
      </w:r>
      <w:r w:rsidR="002816E9" w:rsidRPr="00CA7449">
        <w:rPr>
          <w:rFonts w:ascii="Times New Roman" w:hAnsi="Times New Roman"/>
        </w:rPr>
        <w:fldChar w:fldCharType="end"/>
      </w:r>
      <w:r w:rsidR="00540098">
        <w:rPr>
          <w:rFonts w:ascii="Times New Roman" w:hAnsi="Times New Roman"/>
        </w:rPr>
        <w:t xml:space="preserve">.  </w:t>
      </w:r>
    </w:p>
    <w:p w14:paraId="5D246FCA" w14:textId="77777777" w:rsidR="00D37D30" w:rsidRDefault="00D37D30" w:rsidP="00540098">
      <w:pPr>
        <w:spacing w:line="480" w:lineRule="auto"/>
        <w:ind w:firstLine="720"/>
        <w:rPr>
          <w:rFonts w:ascii="Times New Roman" w:hAnsi="Times New Roman"/>
        </w:rPr>
      </w:pPr>
    </w:p>
    <w:p w14:paraId="59E18E18" w14:textId="77777777" w:rsidR="00D37D30" w:rsidRDefault="00D37D30" w:rsidP="00540098">
      <w:pPr>
        <w:spacing w:line="480" w:lineRule="auto"/>
        <w:ind w:firstLine="720"/>
        <w:rPr>
          <w:rFonts w:ascii="Times New Roman" w:hAnsi="Times New Roman"/>
        </w:rPr>
      </w:pPr>
    </w:p>
    <w:p w14:paraId="3D151645" w14:textId="77777777" w:rsidR="00CA73CE" w:rsidRDefault="009C61A8" w:rsidP="00D37D30">
      <w:pPr>
        <w:spacing w:line="480" w:lineRule="auto"/>
        <w:ind w:firstLine="720"/>
        <w:rPr>
          <w:rFonts w:ascii="Times New Roman" w:hAnsi="Times New Roman"/>
        </w:rPr>
      </w:pPr>
      <w:r w:rsidRPr="00CA7449">
        <w:rPr>
          <w:rFonts w:ascii="Times New Roman" w:hAnsi="Times New Roman"/>
        </w:rPr>
        <w:t xml:space="preserve">Therefore one of </w:t>
      </w:r>
      <w:r w:rsidR="00CA7449" w:rsidRPr="00CA7449">
        <w:rPr>
          <w:rFonts w:ascii="Times New Roman" w:hAnsi="Times New Roman"/>
        </w:rPr>
        <w:t>y</w:t>
      </w:r>
      <w:r w:rsidR="00CF1F84" w:rsidRPr="00CA7449">
        <w:rPr>
          <w:rFonts w:ascii="Times New Roman" w:hAnsi="Times New Roman"/>
        </w:rPr>
        <w:t>our</w:t>
      </w:r>
      <w:r w:rsidRPr="00CA7449">
        <w:rPr>
          <w:rFonts w:ascii="Times New Roman" w:hAnsi="Times New Roman"/>
        </w:rPr>
        <w:t xml:space="preserve"> objectives </w:t>
      </w:r>
      <w:r w:rsidR="00690AC3">
        <w:rPr>
          <w:rFonts w:ascii="Times New Roman" w:hAnsi="Times New Roman"/>
        </w:rPr>
        <w:t>might</w:t>
      </w:r>
      <w:r w:rsidR="00CA7449" w:rsidRPr="00CA7449">
        <w:rPr>
          <w:rFonts w:ascii="Times New Roman" w:hAnsi="Times New Roman"/>
        </w:rPr>
        <w:t xml:space="preserve"> be</w:t>
      </w:r>
      <w:r w:rsidRPr="00CA7449">
        <w:rPr>
          <w:rFonts w:ascii="Times New Roman" w:hAnsi="Times New Roman"/>
        </w:rPr>
        <w:t xml:space="preserve"> to help </w:t>
      </w:r>
      <w:r w:rsidR="00CA7449" w:rsidRPr="00CA7449">
        <w:rPr>
          <w:rFonts w:ascii="Times New Roman" w:hAnsi="Times New Roman"/>
        </w:rPr>
        <w:t xml:space="preserve">your students </w:t>
      </w:r>
      <w:r w:rsidRPr="00CA7449">
        <w:rPr>
          <w:rFonts w:ascii="Times New Roman" w:hAnsi="Times New Roman"/>
        </w:rPr>
        <w:t>develop their creative potential and</w:t>
      </w:r>
      <w:r w:rsidR="00B02560">
        <w:rPr>
          <w:rFonts w:ascii="Times New Roman" w:hAnsi="Times New Roman"/>
        </w:rPr>
        <w:t xml:space="preserve"> encourage</w:t>
      </w:r>
      <w:r w:rsidRPr="00CA7449">
        <w:rPr>
          <w:rFonts w:ascii="Times New Roman" w:hAnsi="Times New Roman"/>
        </w:rPr>
        <w:t xml:space="preserve"> </w:t>
      </w:r>
      <w:r w:rsidR="007B0F43">
        <w:rPr>
          <w:rFonts w:ascii="Times New Roman" w:hAnsi="Times New Roman"/>
        </w:rPr>
        <w:t xml:space="preserve">dispositions that will focus them on </w:t>
      </w:r>
      <w:r w:rsidRPr="00CA7449">
        <w:rPr>
          <w:rFonts w:ascii="Times New Roman" w:hAnsi="Times New Roman"/>
        </w:rPr>
        <w:t>experienc</w:t>
      </w:r>
      <w:r w:rsidR="007B0F43">
        <w:rPr>
          <w:rFonts w:ascii="Times New Roman" w:hAnsi="Times New Roman"/>
        </w:rPr>
        <w:t>ing</w:t>
      </w:r>
      <w:r w:rsidRPr="00CA7449">
        <w:rPr>
          <w:rFonts w:ascii="Times New Roman" w:hAnsi="Times New Roman"/>
        </w:rPr>
        <w:t xml:space="preserve"> the </w:t>
      </w:r>
    </w:p>
    <w:p w14:paraId="6D042FF4" w14:textId="77777777" w:rsidR="006072D6" w:rsidRDefault="009C61A8" w:rsidP="00CA73CE">
      <w:pPr>
        <w:spacing w:line="480" w:lineRule="auto"/>
        <w:rPr>
          <w:rFonts w:ascii="Times New Roman" w:hAnsi="Times New Roman"/>
        </w:rPr>
      </w:pPr>
      <w:r w:rsidRPr="00CA7449">
        <w:rPr>
          <w:rFonts w:ascii="Times New Roman" w:hAnsi="Times New Roman"/>
        </w:rPr>
        <w:t xml:space="preserve">world from multiple perspectives.   As teachers, </w:t>
      </w:r>
      <w:r w:rsidR="00CA7449" w:rsidRPr="00CA7449">
        <w:rPr>
          <w:rFonts w:ascii="Times New Roman" w:hAnsi="Times New Roman"/>
        </w:rPr>
        <w:t xml:space="preserve">you will want to </w:t>
      </w:r>
      <w:r w:rsidRPr="00CA7449">
        <w:rPr>
          <w:rFonts w:ascii="Times New Roman" w:hAnsi="Times New Roman"/>
        </w:rPr>
        <w:t>utiliz</w:t>
      </w:r>
      <w:r w:rsidR="00CA7449" w:rsidRPr="00CA7449">
        <w:rPr>
          <w:rFonts w:ascii="Times New Roman" w:hAnsi="Times New Roman"/>
        </w:rPr>
        <w:t>e</w:t>
      </w:r>
      <w:r w:rsidRPr="00CA7449">
        <w:rPr>
          <w:rFonts w:ascii="Times New Roman" w:hAnsi="Times New Roman"/>
        </w:rPr>
        <w:t xml:space="preserve"> all the means necessary to create the kinds of learning environments that encourage students to take </w:t>
      </w:r>
    </w:p>
    <w:p w14:paraId="54B08A24" w14:textId="77777777" w:rsidR="00D314F7" w:rsidRDefault="009C61A8" w:rsidP="00D314F7">
      <w:pPr>
        <w:spacing w:line="480" w:lineRule="auto"/>
        <w:rPr>
          <w:rFonts w:ascii="Times New Roman" w:hAnsi="Times New Roman"/>
        </w:rPr>
      </w:pPr>
      <w:r w:rsidRPr="00CA7449">
        <w:rPr>
          <w:rFonts w:ascii="Times New Roman" w:hAnsi="Times New Roman"/>
        </w:rPr>
        <w:t xml:space="preserve">risks, be adventurous in their thinking and problem-solving, and unleash the imaginations that our present system tries so hard to stifle.  </w:t>
      </w:r>
      <w:r w:rsidR="00CA73CE">
        <w:rPr>
          <w:rFonts w:ascii="Times New Roman" w:hAnsi="Times New Roman"/>
        </w:rPr>
        <w:t>And therein lies the rub!</w:t>
      </w:r>
      <w:r w:rsidR="00554535">
        <w:rPr>
          <w:rFonts w:ascii="Times New Roman" w:hAnsi="Times New Roman"/>
        </w:rPr>
        <w:t xml:space="preserve">  </w:t>
      </w:r>
      <w:r w:rsidR="000601CE" w:rsidRPr="00E717B0">
        <w:rPr>
          <w:rFonts w:ascii="Times New Roman" w:hAnsi="Times New Roman"/>
        </w:rPr>
        <w:t xml:space="preserve">As Sawyer </w:t>
      </w:r>
      <w:r w:rsidR="000601CE">
        <w:rPr>
          <w:rFonts w:ascii="Times New Roman" w:hAnsi="Times New Roman"/>
        </w:rPr>
        <w:t>makes clear</w:t>
      </w:r>
      <w:r w:rsidR="000601CE" w:rsidRPr="00E717B0">
        <w:rPr>
          <w:rFonts w:ascii="Times New Roman" w:hAnsi="Times New Roman"/>
        </w:rPr>
        <w:t xml:space="preserve"> in </w:t>
      </w:r>
      <w:r w:rsidR="000601CE" w:rsidRPr="00E717B0">
        <w:rPr>
          <w:rFonts w:ascii="Times New Roman" w:hAnsi="Times New Roman"/>
          <w:i/>
        </w:rPr>
        <w:t>Group Genius: The Creative Power of Collaboration</w:t>
      </w:r>
      <w:r w:rsidR="000601CE" w:rsidRPr="00E717B0">
        <w:rPr>
          <w:rFonts w:ascii="Times New Roman" w:hAnsi="Times New Roman"/>
        </w:rPr>
        <w:t>, ''creativity is associated with low pressure work environments</w:t>
      </w:r>
      <w:r w:rsidR="004E780A" w:rsidRPr="00E717B0">
        <w:rPr>
          <w:rFonts w:ascii="Times New Roman" w:hAnsi="Times New Roman"/>
        </w:rPr>
        <w:t>''</w:t>
      </w:r>
      <w:r w:rsidR="000601CE" w:rsidRPr="00E717B0">
        <w:rPr>
          <w:rFonts w:ascii="Times New Roman" w:hAnsi="Times New Roman"/>
        </w:rPr>
        <w:t xml:space="preserve"> (p. 48) </w:t>
      </w:r>
      <w:r w:rsidR="002816E9" w:rsidRPr="00E717B0">
        <w:rPr>
          <w:rFonts w:ascii="Times New Roman" w:hAnsi="Times New Roman"/>
        </w:rPr>
        <w:fldChar w:fldCharType="begin"/>
      </w:r>
      <w:r w:rsidR="00AB5886">
        <w:rPr>
          <w:rFonts w:ascii="Times New Roman" w:hAnsi="Times New Roman"/>
        </w:rPr>
        <w:instrText xml:space="preserve"> ADDIN EN.CITE &lt;EndNote&gt;&lt;Cite&gt;&lt;Author&gt;Sawyer&lt;/Author&gt;&lt;Year&gt;2007&lt;/Year&gt;&lt;RecNum&gt;43&lt;/RecNum&gt;&lt;record&gt;&lt;rec-number&gt;43&lt;/rec-number&gt;&lt;foreign-keys&gt;&lt;key app="EN" db-id="we0zp9rzrtpdauer9abv5aph9zexsa52a5sw"&gt;43&lt;/key&gt;&lt;/foreign-keys&gt;&lt;ref-type name="Book"&gt;6&lt;/ref-type&gt;&lt;contributors&gt;&lt;authors&gt;&lt;author&gt;Sawyer, R. K.&lt;/author&gt;&lt;/authors&gt;&lt;/contributors&gt;&lt;titles&gt;&lt;title&gt;Group Genius: The Creative Power of Collaboration&lt;/title&gt;&lt;/titles&gt;&lt;dates&gt;&lt;year&gt;2007&lt;/year&gt;&lt;/dates&gt;&lt;pub-location&gt;New York&lt;/pub-location&gt;&lt;publisher&gt;Basic Books&lt;/publisher&gt;&lt;urls&gt;&lt;/urls&gt;&lt;/record&gt;&lt;/Cite&gt;&lt;/EndNote&gt;</w:instrText>
      </w:r>
      <w:r w:rsidR="002816E9" w:rsidRPr="00E717B0">
        <w:rPr>
          <w:rFonts w:ascii="Times New Roman" w:hAnsi="Times New Roman"/>
        </w:rPr>
        <w:fldChar w:fldCharType="separate"/>
      </w:r>
      <w:r w:rsidR="00AB5886">
        <w:rPr>
          <w:rFonts w:ascii="Times New Roman" w:hAnsi="Times New Roman"/>
          <w:noProof/>
        </w:rPr>
        <w:t>[10]</w:t>
      </w:r>
      <w:r w:rsidR="002816E9" w:rsidRPr="00E717B0">
        <w:rPr>
          <w:rFonts w:ascii="Times New Roman" w:hAnsi="Times New Roman"/>
        </w:rPr>
        <w:fldChar w:fldCharType="end"/>
      </w:r>
      <w:r w:rsidR="000601CE">
        <w:rPr>
          <w:rFonts w:ascii="Times New Roman" w:hAnsi="Times New Roman"/>
        </w:rPr>
        <w:t xml:space="preserve">. </w:t>
      </w:r>
      <w:r w:rsidR="00AF1455">
        <w:rPr>
          <w:rFonts w:ascii="Times New Roman" w:hAnsi="Times New Roman"/>
        </w:rPr>
        <w:t>The time constraints built into the very structure of school</w:t>
      </w:r>
      <w:r w:rsidR="000601CE">
        <w:rPr>
          <w:rFonts w:ascii="Times New Roman" w:hAnsi="Times New Roman"/>
        </w:rPr>
        <w:t xml:space="preserve">, with regard to testing and </w:t>
      </w:r>
      <w:r w:rsidR="00554535">
        <w:rPr>
          <w:rFonts w:ascii="Times New Roman" w:hAnsi="Times New Roman"/>
        </w:rPr>
        <w:t>class schedules</w:t>
      </w:r>
      <w:r w:rsidR="007339F8">
        <w:rPr>
          <w:rFonts w:ascii="Times New Roman" w:hAnsi="Times New Roman"/>
        </w:rPr>
        <w:t>,</w:t>
      </w:r>
      <w:r w:rsidR="00554535">
        <w:rPr>
          <w:rFonts w:ascii="Times New Roman" w:hAnsi="Times New Roman"/>
        </w:rPr>
        <w:t xml:space="preserve"> </w:t>
      </w:r>
      <w:r w:rsidR="00AF1455">
        <w:rPr>
          <w:rFonts w:ascii="Times New Roman" w:hAnsi="Times New Roman"/>
        </w:rPr>
        <w:t xml:space="preserve">can work against the type of </w:t>
      </w:r>
      <w:r w:rsidR="00540098">
        <w:rPr>
          <w:rFonts w:ascii="Times New Roman" w:hAnsi="Times New Roman"/>
        </w:rPr>
        <w:t xml:space="preserve">less </w:t>
      </w:r>
      <w:r w:rsidR="007339F8">
        <w:rPr>
          <w:rFonts w:ascii="Times New Roman" w:hAnsi="Times New Roman"/>
        </w:rPr>
        <w:t xml:space="preserve">pressured </w:t>
      </w:r>
      <w:r w:rsidR="00AF1455">
        <w:rPr>
          <w:rFonts w:ascii="Times New Roman" w:hAnsi="Times New Roman"/>
        </w:rPr>
        <w:t>environment that supports creative thinking</w:t>
      </w:r>
      <w:r w:rsidR="009E44CA">
        <w:rPr>
          <w:rFonts w:ascii="Times New Roman" w:hAnsi="Times New Roman"/>
        </w:rPr>
        <w:t xml:space="preserve">. </w:t>
      </w:r>
      <w:r w:rsidR="000601CE">
        <w:rPr>
          <w:rFonts w:ascii="Times New Roman" w:hAnsi="Times New Roman"/>
        </w:rPr>
        <w:t xml:space="preserve"> An</w:t>
      </w:r>
      <w:r w:rsidR="009B48A5">
        <w:rPr>
          <w:rFonts w:ascii="Times New Roman" w:hAnsi="Times New Roman"/>
        </w:rPr>
        <w:t>d a</w:t>
      </w:r>
      <w:r w:rsidR="000601CE">
        <w:rPr>
          <w:rFonts w:ascii="Times New Roman" w:hAnsi="Times New Roman"/>
        </w:rPr>
        <w:t xml:space="preserve"> low pressure environment is also one</w:t>
      </w:r>
      <w:r w:rsidR="00D07EF3">
        <w:rPr>
          <w:rFonts w:ascii="Times New Roman" w:hAnsi="Times New Roman"/>
        </w:rPr>
        <w:t xml:space="preserve"> </w:t>
      </w:r>
      <w:r w:rsidR="009E44CA">
        <w:rPr>
          <w:rFonts w:ascii="Times New Roman" w:hAnsi="Times New Roman"/>
        </w:rPr>
        <w:t xml:space="preserve">that </w:t>
      </w:r>
      <w:r w:rsidR="000601CE">
        <w:rPr>
          <w:rFonts w:ascii="Times New Roman" w:hAnsi="Times New Roman"/>
        </w:rPr>
        <w:t xml:space="preserve">can </w:t>
      </w:r>
      <w:r w:rsidR="009B48A5" w:rsidRPr="009B48A5">
        <w:rPr>
          <w:rFonts w:ascii="Times New Roman" w:hAnsi="Times New Roman"/>
        </w:rPr>
        <w:t>turn out</w:t>
      </w:r>
      <w:r w:rsidR="00D07EF3">
        <w:rPr>
          <w:rFonts w:ascii="Times New Roman" w:hAnsi="Times New Roman"/>
        </w:rPr>
        <w:t xml:space="preserve"> students who </w:t>
      </w:r>
      <w:r w:rsidR="009B48A5">
        <w:rPr>
          <w:rFonts w:ascii="Times New Roman" w:hAnsi="Times New Roman"/>
        </w:rPr>
        <w:t>might be</w:t>
      </w:r>
      <w:r w:rsidR="00D07EF3">
        <w:rPr>
          <w:rFonts w:ascii="Times New Roman" w:hAnsi="Times New Roman"/>
        </w:rPr>
        <w:t xml:space="preserve"> motivated </w:t>
      </w:r>
      <w:r w:rsidR="009E44CA">
        <w:rPr>
          <w:rFonts w:ascii="Times New Roman" w:hAnsi="Times New Roman"/>
        </w:rPr>
        <w:t xml:space="preserve">more </w:t>
      </w:r>
      <w:r w:rsidR="00D07EF3">
        <w:rPr>
          <w:rFonts w:ascii="Times New Roman" w:hAnsi="Times New Roman"/>
        </w:rPr>
        <w:t xml:space="preserve">by their own curiosity </w:t>
      </w:r>
      <w:r w:rsidR="009E44CA">
        <w:rPr>
          <w:rFonts w:ascii="Times New Roman" w:hAnsi="Times New Roman"/>
        </w:rPr>
        <w:t>than</w:t>
      </w:r>
      <w:r w:rsidR="00CA73CE">
        <w:rPr>
          <w:rFonts w:ascii="Times New Roman" w:hAnsi="Times New Roman"/>
        </w:rPr>
        <w:t xml:space="preserve"> by</w:t>
      </w:r>
      <w:r w:rsidR="009E44CA">
        <w:rPr>
          <w:rFonts w:ascii="Times New Roman" w:hAnsi="Times New Roman"/>
        </w:rPr>
        <w:t xml:space="preserve"> just getting a good</w:t>
      </w:r>
      <w:r w:rsidR="00D07EF3">
        <w:rPr>
          <w:rFonts w:ascii="Times New Roman" w:hAnsi="Times New Roman"/>
        </w:rPr>
        <w:t xml:space="preserve"> grade.</w:t>
      </w:r>
      <w:r w:rsidR="00D314F7">
        <w:rPr>
          <w:rFonts w:ascii="Times New Roman" w:hAnsi="Times New Roman"/>
        </w:rPr>
        <w:t xml:space="preserve"> </w:t>
      </w:r>
      <w:r w:rsidR="00D314F7" w:rsidRPr="00D314F7">
        <w:rPr>
          <w:rFonts w:ascii="Times New Roman" w:hAnsi="Times New Roman"/>
        </w:rPr>
        <w:t>Before we get into how you may create those environments even within the limitations</w:t>
      </w:r>
      <w:r w:rsidR="002638C3">
        <w:rPr>
          <w:rFonts w:ascii="Times New Roman" w:hAnsi="Times New Roman"/>
        </w:rPr>
        <w:t xml:space="preserve"> of</w:t>
      </w:r>
      <w:r w:rsidR="00D314F7" w:rsidRPr="00D314F7">
        <w:rPr>
          <w:rFonts w:ascii="Times New Roman" w:hAnsi="Times New Roman"/>
        </w:rPr>
        <w:t xml:space="preserve"> a typical school day,</w:t>
      </w:r>
      <w:r w:rsidR="00D314F7" w:rsidRPr="00D314F7">
        <w:rPr>
          <w:rFonts w:ascii="Times New Roman" w:hAnsi="Times New Roman"/>
          <w:color w:val="auto"/>
        </w:rPr>
        <w:t xml:space="preserve"> </w:t>
      </w:r>
      <w:r w:rsidR="00720C27">
        <w:rPr>
          <w:rFonts w:ascii="Times New Roman" w:hAnsi="Times New Roman"/>
          <w:color w:val="auto"/>
        </w:rPr>
        <w:t xml:space="preserve">let's review a very brief </w:t>
      </w:r>
      <w:r w:rsidR="00720C27" w:rsidRPr="00720C27">
        <w:rPr>
          <w:rFonts w:ascii="Times New Roman" w:hAnsi="Times New Roman"/>
          <w:color w:val="auto"/>
        </w:rPr>
        <w:t>synopsis</w:t>
      </w:r>
      <w:r w:rsidR="00720C27">
        <w:rPr>
          <w:rFonts w:ascii="Times New Roman" w:hAnsi="Times New Roman"/>
          <w:color w:val="auto"/>
        </w:rPr>
        <w:t xml:space="preserve"> of some </w:t>
      </w:r>
      <w:r w:rsidR="00D314F7" w:rsidRPr="00D314F7">
        <w:rPr>
          <w:rFonts w:ascii="Times New Roman" w:hAnsi="Times New Roman"/>
          <w:color w:val="auto"/>
        </w:rPr>
        <w:t>key points with regard to creativity research along with how we view our work within the context of current research.</w:t>
      </w:r>
    </w:p>
    <w:p w14:paraId="13B07381" w14:textId="77777777" w:rsidR="00251B17" w:rsidRDefault="005C18EA" w:rsidP="00F501F9">
      <w:pPr>
        <w:spacing w:line="480" w:lineRule="auto"/>
        <w:rPr>
          <w:rFonts w:ascii="Times New Roman" w:hAnsi="Times New Roman"/>
          <w:color w:val="auto"/>
        </w:rPr>
      </w:pPr>
      <w:r w:rsidRPr="00211B80">
        <w:rPr>
          <w:rFonts w:ascii="Times New Roman" w:hAnsi="Times New Roman"/>
          <w:b/>
          <w:color w:val="1F497D" w:themeColor="text2"/>
        </w:rPr>
        <w:t>A Bit of Background</w:t>
      </w:r>
      <w:r w:rsidR="005401A0">
        <w:rPr>
          <w:rFonts w:ascii="Times New Roman" w:hAnsi="Times New Roman"/>
          <w:b/>
          <w:color w:val="365F91" w:themeColor="accent1" w:themeShade="BF"/>
        </w:rPr>
        <w:tab/>
      </w:r>
      <w:r w:rsidR="006978CF">
        <w:rPr>
          <w:rFonts w:ascii="Times New Roman" w:hAnsi="Times New Roman"/>
          <w:color w:val="auto"/>
        </w:rPr>
        <w:t xml:space="preserve"> </w:t>
      </w:r>
    </w:p>
    <w:p w14:paraId="734BC8F8" w14:textId="77777777" w:rsidR="00FA12FF" w:rsidRDefault="00251B17" w:rsidP="00FA12FF">
      <w:pPr>
        <w:spacing w:line="480" w:lineRule="auto"/>
        <w:ind w:firstLine="720"/>
        <w:rPr>
          <w:rFonts w:ascii="Times New Roman" w:hAnsi="Times New Roman"/>
          <w:color w:val="auto"/>
        </w:rPr>
      </w:pPr>
      <w:r>
        <w:rPr>
          <w:rFonts w:ascii="Times New Roman" w:hAnsi="Times New Roman"/>
          <w:color w:val="auto"/>
        </w:rPr>
        <w:t xml:space="preserve">In the early part of the 20th Century, </w:t>
      </w:r>
      <w:r w:rsidRPr="00FB6B19">
        <w:rPr>
          <w:rFonts w:ascii="Times New Roman" w:hAnsi="Times New Roman"/>
          <w:color w:val="auto"/>
        </w:rPr>
        <w:t>researchers linked creativity to intelligence</w:t>
      </w:r>
      <w:r w:rsidR="00B82D75" w:rsidRPr="00FB6B19">
        <w:rPr>
          <w:rFonts w:ascii="Times New Roman" w:hAnsi="Times New Roman"/>
          <w:color w:val="auto"/>
        </w:rPr>
        <w:t xml:space="preserve">. </w:t>
      </w:r>
      <w:r w:rsidR="00625BEA">
        <w:rPr>
          <w:rFonts w:ascii="Times New Roman" w:hAnsi="Times New Roman" w:cs="Helvetica"/>
          <w:color w:val="333333"/>
          <w:szCs w:val="18"/>
          <w:shd w:val="clear" w:color="auto" w:fill="auto"/>
          <w:lang w:val="en-US" w:eastAsia="en-US" w:bidi="ar-SA"/>
        </w:rPr>
        <w:t>There was a belief then</w:t>
      </w:r>
      <w:r w:rsidR="001135E4">
        <w:rPr>
          <w:rFonts w:ascii="Times New Roman" w:hAnsi="Times New Roman" w:cs="Helvetica"/>
          <w:color w:val="333333"/>
          <w:szCs w:val="18"/>
          <w:shd w:val="clear" w:color="auto" w:fill="auto"/>
          <w:lang w:val="en-US" w:eastAsia="en-US" w:bidi="ar-SA"/>
        </w:rPr>
        <w:t xml:space="preserve"> by behavioral psychologists</w:t>
      </w:r>
      <w:r w:rsidR="00625BEA">
        <w:rPr>
          <w:rFonts w:ascii="Times New Roman" w:hAnsi="Times New Roman" w:cs="Helvetica"/>
          <w:color w:val="333333"/>
          <w:szCs w:val="18"/>
          <w:shd w:val="clear" w:color="auto" w:fill="auto"/>
          <w:lang w:val="en-US" w:eastAsia="en-US" w:bidi="ar-SA"/>
        </w:rPr>
        <w:t xml:space="preserve"> that intelligence and creativity were innate biological traits, </w:t>
      </w:r>
      <w:r w:rsidR="002638C3">
        <w:rPr>
          <w:rFonts w:ascii="Times New Roman" w:hAnsi="Times New Roman" w:cs="Helvetica"/>
          <w:color w:val="333333"/>
          <w:szCs w:val="18"/>
          <w:shd w:val="clear" w:color="auto" w:fill="auto"/>
          <w:lang w:val="en-US" w:eastAsia="en-US" w:bidi="ar-SA"/>
        </w:rPr>
        <w:t xml:space="preserve">and </w:t>
      </w:r>
      <w:r w:rsidR="00625BEA">
        <w:rPr>
          <w:rFonts w:ascii="Times New Roman" w:hAnsi="Times New Roman" w:cs="Helvetica"/>
          <w:color w:val="333333"/>
          <w:szCs w:val="18"/>
          <w:shd w:val="clear" w:color="auto" w:fill="auto"/>
          <w:lang w:val="en-US" w:eastAsia="en-US" w:bidi="ar-SA"/>
        </w:rPr>
        <w:t xml:space="preserve">not affected by outside influences.  </w:t>
      </w:r>
      <w:r w:rsidR="00710870">
        <w:rPr>
          <w:rFonts w:ascii="Times New Roman" w:hAnsi="Times New Roman"/>
          <w:color w:val="auto"/>
        </w:rPr>
        <w:t>During that time</w:t>
      </w:r>
      <w:r w:rsidR="00B82D75" w:rsidRPr="00FB6B19">
        <w:rPr>
          <w:rFonts w:ascii="Times New Roman" w:hAnsi="Times New Roman"/>
          <w:color w:val="auto"/>
        </w:rPr>
        <w:t xml:space="preserve"> i</w:t>
      </w:r>
      <w:r w:rsidRPr="00FB6B19">
        <w:rPr>
          <w:rFonts w:ascii="Times New Roman" w:hAnsi="Times New Roman"/>
          <w:color w:val="auto"/>
        </w:rPr>
        <w:t xml:space="preserve">ntelligence tests (IQ) </w:t>
      </w:r>
      <w:r w:rsidR="00B82D75" w:rsidRPr="00FB6B19">
        <w:rPr>
          <w:rFonts w:ascii="Times New Roman" w:hAnsi="Times New Roman"/>
          <w:color w:val="auto"/>
        </w:rPr>
        <w:t xml:space="preserve">came to dominate </w:t>
      </w:r>
      <w:r w:rsidR="00A4167D">
        <w:rPr>
          <w:rFonts w:ascii="Times New Roman" w:hAnsi="Times New Roman"/>
          <w:color w:val="auto"/>
        </w:rPr>
        <w:t xml:space="preserve">and impact </w:t>
      </w:r>
      <w:r w:rsidR="00B82D75" w:rsidRPr="00FB6B19">
        <w:rPr>
          <w:rFonts w:ascii="Times New Roman" w:hAnsi="Times New Roman"/>
          <w:color w:val="auto"/>
        </w:rPr>
        <w:t xml:space="preserve">the educational landscape and </w:t>
      </w:r>
      <w:r w:rsidRPr="00FB6B19">
        <w:rPr>
          <w:rFonts w:ascii="Times New Roman" w:hAnsi="Times New Roman"/>
          <w:color w:val="auto"/>
        </w:rPr>
        <w:t>were</w:t>
      </w:r>
      <w:r w:rsidR="00710870">
        <w:rPr>
          <w:rFonts w:ascii="Times New Roman" w:hAnsi="Times New Roman"/>
          <w:color w:val="auto"/>
        </w:rPr>
        <w:t xml:space="preserve"> </w:t>
      </w:r>
      <w:r w:rsidRPr="00FB6B19">
        <w:rPr>
          <w:rFonts w:ascii="Times New Roman" w:hAnsi="Times New Roman"/>
          <w:color w:val="auto"/>
        </w:rPr>
        <w:t xml:space="preserve">used as a means of </w:t>
      </w:r>
      <w:r w:rsidR="00A4167D">
        <w:rPr>
          <w:rFonts w:ascii="Times New Roman" w:hAnsi="Times New Roman"/>
          <w:color w:val="auto"/>
        </w:rPr>
        <w:t>sorting students according to their level of 'giftedness' as determined by these tests</w:t>
      </w:r>
      <w:r w:rsidR="003A5234">
        <w:rPr>
          <w:rFonts w:ascii="Times New Roman" w:hAnsi="Times New Roman"/>
          <w:color w:val="auto"/>
        </w:rPr>
        <w:t xml:space="preserve"> </w:t>
      </w:r>
      <w:r w:rsidR="002816E9">
        <w:rPr>
          <w:rFonts w:ascii="Times New Roman" w:hAnsi="Times New Roman"/>
          <w:color w:val="auto"/>
        </w:rPr>
        <w:fldChar w:fldCharType="begin">
          <w:fldData xml:space="preserve">PEVuZE5vdGU+PENpdGU+PEF1dGhvcj5Hcm9jaDwvQXV0aG9yPjxZZWFyPjE5Njk8L1llYXI+PFJl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</w:fldData>
        </w:fldChar>
      </w:r>
      <w:r w:rsidR="00AB5886">
        <w:rPr>
          <w:rFonts w:ascii="Times New Roman" w:hAnsi="Times New Roman"/>
          <w:color w:val="auto"/>
        </w:rPr>
        <w:instrText xml:space="preserve"> ADDIN EN.CITE </w:instrText>
      </w:r>
      <w:r w:rsidR="002816E9">
        <w:rPr>
          <w:rFonts w:ascii="Times New Roman" w:hAnsi="Times New Roman"/>
          <w:color w:val="auto"/>
        </w:rPr>
        <w:fldChar w:fldCharType="begin">
          <w:fldData xml:space="preserve">PEVuZE5vdGU+PENpdGU+PEF1dGhvcj5Hcm9jaDwvQXV0aG9yPjxZZWFyPjE5Njk8L1llYXI+PFJl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</w:fldData>
        </w:fldChar>
      </w:r>
      <w:r w:rsidR="00AB5886">
        <w:rPr>
          <w:rFonts w:ascii="Times New Roman" w:hAnsi="Times New Roman"/>
          <w:color w:val="auto"/>
        </w:rPr>
        <w:instrText xml:space="preserve"> ADDIN EN.CITE.DATA </w:instrText>
      </w:r>
      <w:r w:rsidR="002816E9">
        <w:rPr>
          <w:rFonts w:ascii="Times New Roman" w:hAnsi="Times New Roman"/>
          <w:color w:val="auto"/>
        </w:rPr>
      </w:r>
      <w:r w:rsidR="002816E9">
        <w:rPr>
          <w:rFonts w:ascii="Times New Roman" w:hAnsi="Times New Roman"/>
          <w:color w:val="auto"/>
        </w:rPr>
        <w:fldChar w:fldCharType="end"/>
      </w:r>
      <w:r w:rsidR="002816E9">
        <w:rPr>
          <w:rFonts w:ascii="Times New Roman" w:hAnsi="Times New Roman"/>
          <w:color w:val="auto"/>
        </w:rPr>
      </w:r>
      <w:r w:rsidR="002816E9">
        <w:rPr>
          <w:rFonts w:ascii="Times New Roman" w:hAnsi="Times New Roman"/>
          <w:color w:val="auto"/>
        </w:rPr>
        <w:fldChar w:fldCharType="separate"/>
      </w:r>
      <w:r w:rsidR="00AB5886">
        <w:rPr>
          <w:rFonts w:ascii="Times New Roman" w:hAnsi="Times New Roman"/>
          <w:noProof/>
          <w:color w:val="auto"/>
        </w:rPr>
        <w:t>[2, 5, 7, 10]</w:t>
      </w:r>
      <w:r w:rsidR="002816E9">
        <w:rPr>
          <w:rFonts w:ascii="Times New Roman" w:hAnsi="Times New Roman"/>
          <w:color w:val="auto"/>
        </w:rPr>
        <w:fldChar w:fldCharType="end"/>
      </w:r>
      <w:r w:rsidRPr="00FB6B19">
        <w:rPr>
          <w:rFonts w:ascii="Times New Roman" w:hAnsi="Times New Roman"/>
          <w:color w:val="auto"/>
        </w:rPr>
        <w:t>.</w:t>
      </w:r>
      <w:r w:rsidR="00FA12FF">
        <w:rPr>
          <w:rFonts w:ascii="Times New Roman" w:hAnsi="Times New Roman"/>
          <w:color w:val="auto"/>
        </w:rPr>
        <w:t xml:space="preserve"> Groch</w:t>
      </w:r>
      <w:r w:rsidR="00AF77BC">
        <w:rPr>
          <w:rFonts w:ascii="Times New Roman" w:hAnsi="Times New Roman"/>
          <w:color w:val="auto"/>
        </w:rPr>
        <w:t xml:space="preserve"> however</w:t>
      </w:r>
      <w:r w:rsidR="00FA12FF">
        <w:rPr>
          <w:rFonts w:ascii="Times New Roman" w:hAnsi="Times New Roman"/>
          <w:color w:val="auto"/>
        </w:rPr>
        <w:t xml:space="preserve"> </w:t>
      </w:r>
      <w:r w:rsidR="002816E9">
        <w:rPr>
          <w:rFonts w:ascii="Times New Roman" w:hAnsi="Times New Roman"/>
          <w:color w:val="auto"/>
        </w:rPr>
        <w:fldChar w:fldCharType="begin"/>
      </w:r>
      <w:r w:rsidR="00AB5886">
        <w:rPr>
          <w:rFonts w:ascii="Times New Roman" w:hAnsi="Times New Roman"/>
          <w:color w:val="auto"/>
        </w:rPr>
        <w:instrText xml:space="preserve"> ADDIN EN.CITE &lt;EndNote&gt;&lt;Cite&gt;&lt;Author&gt;Groch&lt;/Author&gt;&lt;Year&gt;1969&lt;/Year&gt;&lt;RecNum&gt;49&lt;/RecNum&gt;&lt;record&gt;&lt;rec-number&gt;49&lt;/rec-number&gt;&lt;foreign-keys&gt;&lt;key app="EN" db-id="we0zp9rzrtpdauer9abv5aph9zexsa52a5sw"&gt;49&lt;/key&gt;&lt;/foreign-keys&gt;&lt;ref-type name="Book"&gt;6&lt;/ref-type&gt;&lt;contributors&gt;&lt;authors&gt;&lt;author&gt;Groch, J.&lt;/author&gt;&lt;/authors&gt;&lt;/contributors&gt;&lt;titles&gt;&lt;title&gt;The Right to Create&lt;/title&gt;&lt;/titles&gt;&lt;volume&gt; &lt;/volume&gt;&lt;dates&gt;&lt;year&gt;1969&lt;/year&gt;&lt;/dates&gt;&lt;pub-location&gt;Boston&lt;/pub-location&gt;&lt;publisher&gt;Little Brown&lt;/publisher&gt;&lt;urls&gt;&lt;/urls&gt;&lt;/record&gt;&lt;/Cite&gt;&lt;/EndNote&gt;</w:instrText>
      </w:r>
      <w:r w:rsidR="002816E9">
        <w:rPr>
          <w:rFonts w:ascii="Times New Roman" w:hAnsi="Times New Roman"/>
          <w:color w:val="auto"/>
        </w:rPr>
        <w:fldChar w:fldCharType="separate"/>
      </w:r>
      <w:r w:rsidR="00AB5886">
        <w:rPr>
          <w:rFonts w:ascii="Times New Roman" w:hAnsi="Times New Roman"/>
          <w:noProof/>
          <w:color w:val="auto"/>
        </w:rPr>
        <w:t>[7]</w:t>
      </w:r>
      <w:r w:rsidR="002816E9">
        <w:rPr>
          <w:rFonts w:ascii="Times New Roman" w:hAnsi="Times New Roman"/>
          <w:color w:val="auto"/>
        </w:rPr>
        <w:fldChar w:fldCharType="end"/>
      </w:r>
      <w:r w:rsidR="00FA12FF">
        <w:rPr>
          <w:rFonts w:ascii="Times New Roman" w:hAnsi="Times New Roman"/>
          <w:color w:val="auto"/>
        </w:rPr>
        <w:t xml:space="preserve"> points out that,</w:t>
      </w:r>
    </w:p>
    <w:p w14:paraId="3D69B945" w14:textId="77777777" w:rsidR="00503A1A" w:rsidRDefault="00503A1A" w:rsidP="00FA12FF">
      <w:pPr>
        <w:ind w:left="720"/>
        <w:rPr>
          <w:rFonts w:ascii="Times New Roman" w:hAnsi="Times New Roman"/>
          <w:color w:val="auto"/>
        </w:rPr>
      </w:pPr>
    </w:p>
    <w:p w14:paraId="1BF56A8E" w14:textId="77777777" w:rsidR="00FA12FF" w:rsidRPr="00503A1A" w:rsidRDefault="00FA12FF" w:rsidP="00503A1A">
      <w:pPr>
        <w:ind w:left="720"/>
        <w:rPr>
          <w:rFonts w:ascii="Times New Roman" w:hAnsi="Times New Roman" w:cs="Helvetica"/>
          <w:color w:val="333333"/>
          <w:szCs w:val="18"/>
          <w:shd w:val="clear" w:color="auto" w:fill="auto"/>
          <w:lang w:val="en-US" w:eastAsia="en-US" w:bidi="ar-SA"/>
        </w:rPr>
      </w:pPr>
      <w:r w:rsidRPr="00FA12FF">
        <w:rPr>
          <w:rFonts w:ascii="Times New Roman" w:hAnsi="Times New Roman"/>
          <w:color w:val="auto"/>
        </w:rPr>
        <w:t xml:space="preserve">As </w:t>
      </w:r>
      <w:r w:rsidRPr="00FA12FF">
        <w:rPr>
          <w:rFonts w:ascii="Times New Roman" w:hAnsi="Times New Roman" w:cs="Helvetica"/>
          <w:color w:val="333333"/>
          <w:szCs w:val="18"/>
          <w:shd w:val="clear" w:color="auto" w:fill="auto"/>
          <w:lang w:val="en-US" w:eastAsia="en-US" w:bidi="ar-SA"/>
        </w:rPr>
        <w:t>a predictive measure of “intelligence” the tests, in fact, inspect a narrow range of intellectual performance, placing heavy emphasis on the ability to recall, to recognize, and to solve certain kinds of prob</w:t>
      </w:r>
      <w:r w:rsidR="00503A1A">
        <w:rPr>
          <w:rFonts w:ascii="Times New Roman" w:hAnsi="Times New Roman" w:cs="Helvetica"/>
          <w:color w:val="333333"/>
          <w:szCs w:val="18"/>
          <w:shd w:val="clear" w:color="auto" w:fill="auto"/>
          <w:lang w:val="en-US" w:eastAsia="en-US" w:bidi="ar-SA"/>
        </w:rPr>
        <w:t xml:space="preserve">lems, but ignore other, equally </w:t>
      </w:r>
      <w:r w:rsidRPr="00FA12FF">
        <w:rPr>
          <w:rFonts w:ascii="Times New Roman" w:hAnsi="Times New Roman" w:cs="Helvetica"/>
          <w:color w:val="333333"/>
          <w:szCs w:val="18"/>
          <w:shd w:val="clear" w:color="auto" w:fill="auto"/>
          <w:lang w:val="en-US" w:eastAsia="en-US" w:bidi="ar-SA"/>
        </w:rPr>
        <w:t>important aspects of intelligence: imagination, innovation, discovery, and the abilit</w:t>
      </w:r>
      <w:r w:rsidR="004E780A">
        <w:rPr>
          <w:rFonts w:ascii="Times New Roman" w:hAnsi="Times New Roman" w:cs="Helvetica"/>
          <w:color w:val="333333"/>
          <w:szCs w:val="18"/>
          <w:shd w:val="clear" w:color="auto" w:fill="auto"/>
          <w:lang w:val="en-US" w:eastAsia="en-US" w:bidi="ar-SA"/>
        </w:rPr>
        <w:t>y to recognize what is relevant</w:t>
      </w:r>
      <w:r>
        <w:rPr>
          <w:rFonts w:ascii="Times New Roman" w:hAnsi="Times New Roman" w:cs="Helvetica"/>
          <w:color w:val="333333"/>
          <w:szCs w:val="18"/>
          <w:shd w:val="clear" w:color="auto" w:fill="auto"/>
          <w:lang w:val="en-US" w:eastAsia="en-US" w:bidi="ar-SA"/>
        </w:rPr>
        <w:t xml:space="preserve"> </w:t>
      </w:r>
      <w:r w:rsidR="004E780A">
        <w:rPr>
          <w:rFonts w:ascii="Times New Roman" w:hAnsi="Times New Roman" w:cs="Helvetica"/>
          <w:color w:val="333333"/>
          <w:szCs w:val="18"/>
          <w:shd w:val="clear" w:color="auto" w:fill="auto"/>
          <w:lang w:val="en-US" w:eastAsia="en-US" w:bidi="ar-SA"/>
        </w:rPr>
        <w:t>(</w:t>
      </w:r>
      <w:r>
        <w:rPr>
          <w:rFonts w:ascii="Times New Roman" w:hAnsi="Times New Roman" w:cs="Helvetica"/>
          <w:color w:val="333333"/>
          <w:szCs w:val="18"/>
          <w:shd w:val="clear" w:color="auto" w:fill="auto"/>
          <w:lang w:val="en-US" w:eastAsia="en-US" w:bidi="ar-SA"/>
        </w:rPr>
        <w:t>p. 87</w:t>
      </w:r>
      <w:r w:rsidR="004E780A">
        <w:rPr>
          <w:rFonts w:ascii="Times New Roman" w:hAnsi="Times New Roman" w:cs="Helvetica"/>
          <w:color w:val="333333"/>
          <w:szCs w:val="18"/>
          <w:shd w:val="clear" w:color="auto" w:fill="auto"/>
          <w:lang w:val="en-US" w:eastAsia="en-US" w:bidi="ar-SA"/>
        </w:rPr>
        <w:t>).</w:t>
      </w:r>
    </w:p>
    <w:p w14:paraId="31057EF0" w14:textId="77777777" w:rsidR="006D0841" w:rsidRDefault="00A4167D" w:rsidP="00C86026">
      <w:pPr>
        <w:spacing w:before="240" w:line="480" w:lineRule="auto"/>
        <w:rPr>
          <w:rFonts w:ascii="Times New Roman" w:hAnsi="Times New Roman"/>
          <w:color w:val="auto"/>
        </w:rPr>
      </w:pPr>
      <w:r>
        <w:rPr>
          <w:rFonts w:ascii="Times New Roman" w:hAnsi="Times New Roman"/>
          <w:color w:val="auto"/>
        </w:rPr>
        <w:t>These wer</w:t>
      </w:r>
      <w:r w:rsidR="00AE5AA7">
        <w:rPr>
          <w:rFonts w:ascii="Times New Roman" w:hAnsi="Times New Roman"/>
          <w:color w:val="auto"/>
        </w:rPr>
        <w:t xml:space="preserve">e tests of convergent thinking and shaped much of the educational methodologies at that time.  </w:t>
      </w:r>
      <w:r w:rsidR="00AD11DA">
        <w:rPr>
          <w:rFonts w:ascii="Times New Roman" w:hAnsi="Times New Roman"/>
          <w:color w:val="auto"/>
        </w:rPr>
        <w:t xml:space="preserve">By mid-century, </w:t>
      </w:r>
      <w:r w:rsidR="00B23B20">
        <w:rPr>
          <w:rFonts w:ascii="Times New Roman" w:hAnsi="Times New Roman"/>
          <w:color w:val="auto"/>
        </w:rPr>
        <w:t xml:space="preserve">tests </w:t>
      </w:r>
      <w:r w:rsidR="00C05220">
        <w:rPr>
          <w:rFonts w:ascii="Times New Roman" w:hAnsi="Times New Roman"/>
          <w:color w:val="auto"/>
        </w:rPr>
        <w:t>measuring</w:t>
      </w:r>
      <w:r w:rsidR="00B23B20">
        <w:rPr>
          <w:rFonts w:ascii="Times New Roman" w:hAnsi="Times New Roman"/>
          <w:color w:val="auto"/>
        </w:rPr>
        <w:t xml:space="preserve"> div</w:t>
      </w:r>
      <w:r w:rsidR="00710870">
        <w:rPr>
          <w:rFonts w:ascii="Times New Roman" w:hAnsi="Times New Roman"/>
          <w:color w:val="auto"/>
        </w:rPr>
        <w:t xml:space="preserve">ergent thinking were </w:t>
      </w:r>
    </w:p>
    <w:p w14:paraId="3AE37D40" w14:textId="77777777" w:rsidR="00D13731" w:rsidRDefault="00710870" w:rsidP="00D13731">
      <w:pPr>
        <w:spacing w:line="480" w:lineRule="auto"/>
        <w:rPr>
          <w:rFonts w:ascii="Times New Roman" w:hAnsi="Times New Roman"/>
          <w:color w:val="auto"/>
        </w:rPr>
      </w:pPr>
      <w:r>
        <w:rPr>
          <w:rFonts w:ascii="Times New Roman" w:hAnsi="Times New Roman"/>
          <w:color w:val="auto"/>
        </w:rPr>
        <w:t>introduced;</w:t>
      </w:r>
      <w:r w:rsidR="00B23B20">
        <w:rPr>
          <w:rFonts w:ascii="Times New Roman" w:hAnsi="Times New Roman"/>
          <w:color w:val="auto"/>
        </w:rPr>
        <w:t xml:space="preserve"> first as developed for adults by Guilford and later modified for children, by Torrence </w:t>
      </w:r>
      <w:r w:rsidR="002816E9">
        <w:rPr>
          <w:rFonts w:ascii="Times New Roman" w:hAnsi="Times New Roman"/>
          <w:color w:val="auto"/>
        </w:rPr>
        <w:fldChar w:fldCharType="begin"/>
      </w:r>
      <w:r w:rsidR="00AB5886">
        <w:rPr>
          <w:rFonts w:ascii="Times New Roman" w:hAnsi="Times New Roman"/>
          <w:color w:val="auto"/>
        </w:rPr>
        <w:instrText xml:space="preserve"> ADDIN EN.CITE &lt;EndNote&gt;&lt;Cite&gt;&lt;Author&gt;Feldman&lt;/Author&gt;&lt;Year&gt;1994&lt;/Year&gt;&lt;RecNum&gt;46&lt;/RecNum&gt;&lt;record&gt;&lt;rec-number&gt;46&lt;/rec-number&gt;&lt;foreign-keys&gt;&lt;key app="EN" db-id="we0zp9rzrtpdauer9abv5aph9zexsa52a5sw"&gt;46&lt;/key&gt;&lt;/foreign-keys&gt;&lt;ref-type name="Book Section"&gt;5&lt;/ref-type&gt;&lt;contributors&gt;&lt;authors&gt;&lt;author&gt;Feldman, D.H.&lt;/author&gt;&lt;author&gt;Csikszentmihaly, M.&lt;/author&gt;&lt;author&gt;Gardner, H.&lt;/author&gt;&lt;/authors&gt;&lt;secondary-authors&gt;&lt;author&gt;Feldman, D.H.&lt;/author&gt;&lt;author&gt;Czikszentmihaly, M&lt;/author&gt;&lt;author&gt;Gardner, H.&lt;/author&gt;&lt;/secondary-authors&gt;&lt;/contributors&gt;&lt;titles&gt;&lt;title&gt;A Framework for the Study of Creativity&lt;/title&gt;&lt;secondary-title&gt;Changing the World: A Framework for the Study of Creativity&lt;/secondary-title&gt;&lt;/titles&gt;&lt;dates&gt;&lt;year&gt;1994&lt;/year&gt;&lt;/dates&gt;&lt;pub-location&gt;Westport&lt;/pub-location&gt;&lt;publisher&gt;Praeger&lt;/publisher&gt;&lt;urls&gt;&lt;/urls&gt;&lt;/record&gt;&lt;/Cite&gt;&lt;/EndNote&gt;</w:instrText>
      </w:r>
      <w:r w:rsidR="002816E9">
        <w:rPr>
          <w:rFonts w:ascii="Times New Roman" w:hAnsi="Times New Roman"/>
          <w:color w:val="auto"/>
        </w:rPr>
        <w:fldChar w:fldCharType="separate"/>
      </w:r>
      <w:r w:rsidR="00AB5886">
        <w:rPr>
          <w:rFonts w:ascii="Times New Roman" w:hAnsi="Times New Roman"/>
          <w:noProof/>
          <w:color w:val="auto"/>
        </w:rPr>
        <w:t>[5]</w:t>
      </w:r>
      <w:r w:rsidR="002816E9">
        <w:rPr>
          <w:rFonts w:ascii="Times New Roman" w:hAnsi="Times New Roman"/>
          <w:color w:val="auto"/>
        </w:rPr>
        <w:fldChar w:fldCharType="end"/>
      </w:r>
      <w:r w:rsidR="00B23B20">
        <w:rPr>
          <w:rFonts w:ascii="Times New Roman" w:hAnsi="Times New Roman"/>
          <w:color w:val="auto"/>
        </w:rPr>
        <w:t xml:space="preserve">. </w:t>
      </w:r>
      <w:r w:rsidR="00236C51">
        <w:rPr>
          <w:rFonts w:ascii="Times New Roman" w:hAnsi="Times New Roman"/>
          <w:color w:val="auto"/>
        </w:rPr>
        <w:t>The</w:t>
      </w:r>
      <w:r w:rsidR="00B23B20">
        <w:rPr>
          <w:rFonts w:ascii="Times New Roman" w:hAnsi="Times New Roman"/>
          <w:color w:val="auto"/>
        </w:rPr>
        <w:t xml:space="preserve"> </w:t>
      </w:r>
      <w:r w:rsidR="00A4167D">
        <w:rPr>
          <w:rFonts w:ascii="Times New Roman" w:hAnsi="Times New Roman"/>
          <w:color w:val="auto"/>
        </w:rPr>
        <w:t xml:space="preserve">early 60's </w:t>
      </w:r>
      <w:r w:rsidR="00C513DD">
        <w:rPr>
          <w:rFonts w:ascii="Times New Roman" w:hAnsi="Times New Roman"/>
          <w:color w:val="auto"/>
        </w:rPr>
        <w:t xml:space="preserve">also </w:t>
      </w:r>
      <w:r w:rsidR="001135E4">
        <w:rPr>
          <w:rFonts w:ascii="Times New Roman" w:hAnsi="Times New Roman"/>
          <w:color w:val="auto"/>
        </w:rPr>
        <w:t>brought</w:t>
      </w:r>
      <w:r w:rsidR="00C513DD">
        <w:rPr>
          <w:rFonts w:ascii="Times New Roman" w:hAnsi="Times New Roman"/>
          <w:color w:val="auto"/>
        </w:rPr>
        <w:t xml:space="preserve"> us</w:t>
      </w:r>
      <w:r w:rsidR="00A4167D">
        <w:rPr>
          <w:rFonts w:ascii="Times New Roman" w:hAnsi="Times New Roman"/>
          <w:color w:val="auto"/>
        </w:rPr>
        <w:t xml:space="preserve"> the </w:t>
      </w:r>
      <w:r w:rsidR="00B23B20">
        <w:rPr>
          <w:rFonts w:ascii="Times New Roman" w:hAnsi="Times New Roman"/>
          <w:color w:val="auto"/>
        </w:rPr>
        <w:t>Sput</w:t>
      </w:r>
      <w:r w:rsidR="002638C3">
        <w:rPr>
          <w:rFonts w:ascii="Times New Roman" w:hAnsi="Times New Roman"/>
          <w:color w:val="auto"/>
        </w:rPr>
        <w:t>n</w:t>
      </w:r>
      <w:r w:rsidR="00B23B20">
        <w:rPr>
          <w:rFonts w:ascii="Times New Roman" w:hAnsi="Times New Roman"/>
          <w:color w:val="auto"/>
        </w:rPr>
        <w:t>ick era</w:t>
      </w:r>
      <w:r w:rsidR="001135E4">
        <w:rPr>
          <w:rFonts w:ascii="Times New Roman" w:hAnsi="Times New Roman"/>
          <w:color w:val="auto"/>
        </w:rPr>
        <w:t xml:space="preserve"> which</w:t>
      </w:r>
      <w:r w:rsidR="00A4167D">
        <w:rPr>
          <w:rFonts w:ascii="Times New Roman" w:hAnsi="Times New Roman"/>
          <w:color w:val="auto"/>
        </w:rPr>
        <w:t xml:space="preserve"> generated a great deal </w:t>
      </w:r>
      <w:r w:rsidR="00BD6B2F">
        <w:rPr>
          <w:rFonts w:ascii="Times New Roman" w:hAnsi="Times New Roman"/>
          <w:color w:val="auto"/>
        </w:rPr>
        <w:t>of interest in the creativity test to identify the most promising young students for intense training in technology and science to help serve the national interest</w:t>
      </w:r>
      <w:r w:rsidR="00C86026">
        <w:rPr>
          <w:rFonts w:ascii="Times New Roman" w:hAnsi="Times New Roman"/>
          <w:color w:val="auto"/>
        </w:rPr>
        <w:t xml:space="preserve"> </w:t>
      </w:r>
      <w:r w:rsidR="002816E9">
        <w:rPr>
          <w:rFonts w:ascii="Times New Roman" w:hAnsi="Times New Roman"/>
          <w:color w:val="auto"/>
        </w:rPr>
        <w:fldChar w:fldCharType="begin"/>
      </w:r>
      <w:r w:rsidR="00AB5886">
        <w:rPr>
          <w:rFonts w:ascii="Times New Roman" w:hAnsi="Times New Roman"/>
          <w:color w:val="auto"/>
        </w:rPr>
        <w:instrText xml:space="preserve"> ADDIN EN.CITE &lt;EndNote&gt;&lt;Cite&gt;&lt;Author&gt;Feldman&lt;/Author&gt;&lt;Year&gt;1994&lt;/Year&gt;&lt;RecNum&gt;46&lt;/RecNum&gt;&lt;record&gt;&lt;rec-number&gt;46&lt;/rec-number&gt;&lt;foreign-keys&gt;&lt;key app="EN" db-id="we0zp9rzrtpdauer9abv5aph9zexsa52a5sw"&gt;46&lt;/key&gt;&lt;/foreign-keys&gt;&lt;ref-type name="Book Section"&gt;5&lt;/ref-type&gt;&lt;contributors&gt;&lt;authors&gt;&lt;author&gt;Feldman, D.H.&lt;/author&gt;&lt;author&gt;Csikszentmihaly, M.&lt;/author&gt;&lt;author&gt;Gardner, H.&lt;/author&gt;&lt;/authors&gt;&lt;secondary-authors&gt;&lt;author&gt;Feldman, D.H.&lt;/author&gt;&lt;author&gt;Czikszentmihaly, M&lt;/author&gt;&lt;author&gt;Gardner, H.&lt;/author&gt;&lt;/secondary-authors&gt;&lt;/contributors&gt;&lt;titles&gt;&lt;title&gt;A Framework for the Study of Creativity&lt;/title&gt;&lt;secondary-title&gt;Changing the World: A Framework for the Study of Creativity&lt;/secondary-title&gt;&lt;/titles&gt;&lt;dates&gt;&lt;year&gt;1994&lt;/year&gt;&lt;/dates&gt;&lt;pub-location&gt;Westport&lt;/pub-location&gt;&lt;publisher&gt;Praeger&lt;/publisher&gt;&lt;urls&gt;&lt;/urls&gt;&lt;/record&gt;&lt;/Cite&gt;&lt;/EndNote&gt;</w:instrText>
      </w:r>
      <w:r w:rsidR="002816E9">
        <w:rPr>
          <w:rFonts w:ascii="Times New Roman" w:hAnsi="Times New Roman"/>
          <w:color w:val="auto"/>
        </w:rPr>
        <w:fldChar w:fldCharType="separate"/>
      </w:r>
      <w:r w:rsidR="00AB5886">
        <w:rPr>
          <w:rFonts w:ascii="Times New Roman" w:hAnsi="Times New Roman"/>
          <w:noProof/>
          <w:color w:val="auto"/>
        </w:rPr>
        <w:t>[5]</w:t>
      </w:r>
      <w:r w:rsidR="002816E9">
        <w:rPr>
          <w:rFonts w:ascii="Times New Roman" w:hAnsi="Times New Roman"/>
          <w:color w:val="auto"/>
        </w:rPr>
        <w:fldChar w:fldCharType="end"/>
      </w:r>
      <w:r w:rsidR="00BD6B2F">
        <w:rPr>
          <w:rFonts w:ascii="Times New Roman" w:hAnsi="Times New Roman"/>
          <w:color w:val="auto"/>
        </w:rPr>
        <w:t xml:space="preserve">. </w:t>
      </w:r>
      <w:r w:rsidR="00C86026">
        <w:rPr>
          <w:rFonts w:ascii="Times New Roman" w:hAnsi="Times New Roman"/>
          <w:color w:val="auto"/>
        </w:rPr>
        <w:t xml:space="preserve"> </w:t>
      </w:r>
      <w:r w:rsidR="0022438F">
        <w:rPr>
          <w:rFonts w:ascii="Times New Roman" w:hAnsi="Times New Roman"/>
          <w:color w:val="auto"/>
        </w:rPr>
        <w:t>This fact underscores for us the important role creative thinkers can and do play across all disciplines.</w:t>
      </w:r>
    </w:p>
    <w:p w14:paraId="4448E5B4" w14:textId="77777777" w:rsidR="00B93B5E" w:rsidRDefault="00B82D75" w:rsidP="00D13731">
      <w:pPr>
        <w:spacing w:line="480" w:lineRule="auto"/>
        <w:ind w:firstLine="720"/>
        <w:rPr>
          <w:rFonts w:ascii="Times New Roman" w:hAnsi="Times New Roman"/>
          <w:color w:val="auto"/>
        </w:rPr>
      </w:pPr>
      <w:r>
        <w:rPr>
          <w:rFonts w:ascii="Times New Roman" w:hAnsi="Times New Roman" w:cs="Helvetica"/>
          <w:color w:val="333333"/>
          <w:szCs w:val="18"/>
          <w:shd w:val="clear" w:color="auto" w:fill="auto"/>
          <w:lang w:val="en-US" w:eastAsia="en-US" w:bidi="ar-SA"/>
        </w:rPr>
        <w:t>By the mid</w:t>
      </w:r>
      <w:r>
        <w:rPr>
          <w:rFonts w:ascii="Times New Roman" w:hAnsi="Times New Roman"/>
          <w:color w:val="auto"/>
        </w:rPr>
        <w:t xml:space="preserve"> </w:t>
      </w:r>
      <w:r w:rsidR="00C72D82" w:rsidRPr="00400820">
        <w:rPr>
          <w:rFonts w:ascii="Times New Roman" w:hAnsi="Times New Roman"/>
          <w:color w:val="auto"/>
        </w:rPr>
        <w:t>20th Century</w:t>
      </w:r>
      <w:r w:rsidR="0022438F">
        <w:rPr>
          <w:rFonts w:ascii="Times New Roman" w:hAnsi="Times New Roman"/>
          <w:color w:val="auto"/>
        </w:rPr>
        <w:t>,</w:t>
      </w:r>
      <w:r w:rsidR="0005677B" w:rsidRPr="00400820">
        <w:rPr>
          <w:rFonts w:ascii="Times New Roman" w:hAnsi="Times New Roman"/>
          <w:color w:val="auto"/>
        </w:rPr>
        <w:t xml:space="preserve"> </w:t>
      </w:r>
      <w:r>
        <w:rPr>
          <w:rFonts w:ascii="Times New Roman" w:hAnsi="Times New Roman"/>
          <w:color w:val="auto"/>
        </w:rPr>
        <w:t>cognitive psychologists</w:t>
      </w:r>
      <w:r w:rsidR="00654E86">
        <w:rPr>
          <w:rFonts w:ascii="Times New Roman" w:hAnsi="Times New Roman"/>
          <w:color w:val="auto"/>
        </w:rPr>
        <w:t xml:space="preserve"> began to look at the study of </w:t>
      </w:r>
      <w:r w:rsidR="000B64AA">
        <w:rPr>
          <w:rFonts w:ascii="Times New Roman" w:hAnsi="Times New Roman"/>
          <w:color w:val="auto"/>
        </w:rPr>
        <w:t>c</w:t>
      </w:r>
      <w:r w:rsidR="00654E86">
        <w:rPr>
          <w:rFonts w:ascii="Times New Roman" w:hAnsi="Times New Roman"/>
          <w:color w:val="auto"/>
        </w:rPr>
        <w:t>reativity as ''a distinctly human process...showing that much of what goes into the process of creativity actually comes from outside the individual...</w:t>
      </w:r>
      <w:r w:rsidR="006506FF">
        <w:rPr>
          <w:rFonts w:ascii="Times New Roman" w:hAnsi="Times New Roman"/>
          <w:color w:val="auto"/>
        </w:rPr>
        <w:t>''</w:t>
      </w:r>
      <w:r w:rsidR="002816E9">
        <w:rPr>
          <w:rFonts w:ascii="Times New Roman" w:hAnsi="Times New Roman"/>
          <w:color w:val="auto"/>
        </w:rPr>
        <w:fldChar w:fldCharType="begin"/>
      </w:r>
      <w:r w:rsidR="00AB5886">
        <w:rPr>
          <w:rFonts w:ascii="Times New Roman" w:hAnsi="Times New Roman"/>
          <w:color w:val="auto"/>
        </w:rPr>
        <w:instrText xml:space="preserve"> ADDIN EN.CITE &lt;EndNote&gt;&lt;Cite&gt;&lt;Author&gt;Feldman&lt;/Author&gt;&lt;Year&gt;1994&lt;/Year&gt;&lt;RecNum&gt;46&lt;/RecNum&gt;&lt;record&gt;&lt;rec-number&gt;46&lt;/rec-number&gt;&lt;foreign-keys&gt;&lt;key app="EN" db-id="we0zp9rzrtpdauer9abv5aph9zexsa52a5sw"&gt;46&lt;/key&gt;&lt;/foreign-keys&gt;&lt;ref-type name="Book Section"&gt;5&lt;/ref-type&gt;&lt;contributors&gt;&lt;authors&gt;&lt;author&gt;Feldman, D.H.&lt;/author&gt;&lt;author&gt;Csikszentmihaly, M.&lt;/author&gt;&lt;author&gt;Gardner, H.&lt;/author&gt;&lt;/authors&gt;&lt;secondary-authors&gt;&lt;author&gt;Feldman, D.H.&lt;/author&gt;&lt;author&gt;Czikszentmihaly, M&lt;/author&gt;&lt;author&gt;Gardner, H.&lt;/author&gt;&lt;/secondary-authors&gt;&lt;/contributors&gt;&lt;titles&gt;&lt;title&gt;A Framework for the Study of Creativity&lt;/title&gt;&lt;secondary-title&gt;Changing the World: A Framework for the Study of Creativity&lt;/secondary-title&gt;&lt;/titles&gt;&lt;dates&gt;&lt;year&gt;1994&lt;/year&gt;&lt;/dates&gt;&lt;pub-location&gt;Westport&lt;/pub-location&gt;&lt;publisher&gt;Praeger&lt;/publisher&gt;&lt;urls&gt;&lt;/urls&gt;&lt;/record&gt;&lt;/Cite&gt;&lt;/EndNote&gt;</w:instrText>
      </w:r>
      <w:r w:rsidR="002816E9">
        <w:rPr>
          <w:rFonts w:ascii="Times New Roman" w:hAnsi="Times New Roman"/>
          <w:color w:val="auto"/>
        </w:rPr>
        <w:fldChar w:fldCharType="separate"/>
      </w:r>
      <w:r w:rsidR="00AB5886">
        <w:rPr>
          <w:rFonts w:ascii="Times New Roman" w:hAnsi="Times New Roman"/>
          <w:noProof/>
          <w:color w:val="auto"/>
        </w:rPr>
        <w:t>[5]</w:t>
      </w:r>
      <w:r w:rsidR="002816E9">
        <w:rPr>
          <w:rFonts w:ascii="Times New Roman" w:hAnsi="Times New Roman"/>
          <w:color w:val="auto"/>
        </w:rPr>
        <w:fldChar w:fldCharType="end"/>
      </w:r>
      <w:r w:rsidR="00C86026">
        <w:rPr>
          <w:rFonts w:ascii="Times New Roman" w:hAnsi="Times New Roman"/>
          <w:color w:val="auto"/>
        </w:rPr>
        <w:t xml:space="preserve"> </w:t>
      </w:r>
      <w:r w:rsidR="007552E8">
        <w:rPr>
          <w:rFonts w:ascii="Times New Roman" w:hAnsi="Times New Roman"/>
          <w:color w:val="auto"/>
        </w:rPr>
        <w:t>(</w:t>
      </w:r>
      <w:r w:rsidR="00A1085E">
        <w:rPr>
          <w:rFonts w:ascii="Times New Roman" w:hAnsi="Times New Roman"/>
          <w:color w:val="auto"/>
        </w:rPr>
        <w:t>p.3</w:t>
      </w:r>
      <w:r w:rsidR="007552E8">
        <w:rPr>
          <w:rFonts w:ascii="Times New Roman" w:hAnsi="Times New Roman"/>
          <w:color w:val="auto"/>
        </w:rPr>
        <w:t>)</w:t>
      </w:r>
      <w:r w:rsidR="00654E86">
        <w:rPr>
          <w:rFonts w:ascii="Times New Roman" w:hAnsi="Times New Roman"/>
          <w:color w:val="auto"/>
        </w:rPr>
        <w:t xml:space="preserve">. </w:t>
      </w:r>
      <w:r w:rsidR="00D5546D">
        <w:rPr>
          <w:rFonts w:ascii="Times New Roman" w:hAnsi="Times New Roman"/>
          <w:color w:val="auto"/>
        </w:rPr>
        <w:t xml:space="preserve">This shift </w:t>
      </w:r>
      <w:r w:rsidR="00B93B5E">
        <w:rPr>
          <w:rFonts w:ascii="Times New Roman" w:hAnsi="Times New Roman"/>
          <w:color w:val="auto"/>
        </w:rPr>
        <w:t>in</w:t>
      </w:r>
      <w:r w:rsidR="00D5546D">
        <w:rPr>
          <w:rFonts w:ascii="Times New Roman" w:hAnsi="Times New Roman"/>
          <w:color w:val="auto"/>
        </w:rPr>
        <w:t xml:space="preserve"> thinking of creativity as a process rather than a trait,</w:t>
      </w:r>
      <w:r w:rsidR="00453E89">
        <w:rPr>
          <w:rFonts w:ascii="Times New Roman" w:hAnsi="Times New Roman"/>
          <w:color w:val="auto"/>
        </w:rPr>
        <w:t xml:space="preserve"> suggests that one can build upon and improve one's innate capa</w:t>
      </w:r>
      <w:r w:rsidR="00C86026">
        <w:rPr>
          <w:rFonts w:ascii="Times New Roman" w:hAnsi="Times New Roman"/>
          <w:color w:val="auto"/>
        </w:rPr>
        <w:t>cities</w:t>
      </w:r>
      <w:r w:rsidR="00453E89">
        <w:rPr>
          <w:rFonts w:ascii="Times New Roman" w:hAnsi="Times New Roman"/>
          <w:color w:val="auto"/>
        </w:rPr>
        <w:t>.</w:t>
      </w:r>
      <w:r w:rsidR="00D5546D">
        <w:rPr>
          <w:rFonts w:ascii="Times New Roman" w:hAnsi="Times New Roman"/>
          <w:color w:val="auto"/>
        </w:rPr>
        <w:t xml:space="preserve"> </w:t>
      </w:r>
      <w:r w:rsidR="00D13731">
        <w:rPr>
          <w:rFonts w:ascii="Times New Roman" w:hAnsi="Times New Roman"/>
          <w:color w:val="auto"/>
        </w:rPr>
        <w:t>Which as Feldma</w:t>
      </w:r>
      <w:r w:rsidR="00550930">
        <w:rPr>
          <w:rFonts w:ascii="Times New Roman" w:hAnsi="Times New Roman"/>
          <w:color w:val="auto"/>
        </w:rPr>
        <w:t xml:space="preserve">n points out, isn't to deny </w:t>
      </w:r>
      <w:r w:rsidR="00170902">
        <w:rPr>
          <w:rFonts w:ascii="Times New Roman" w:hAnsi="Times New Roman"/>
          <w:color w:val="auto"/>
        </w:rPr>
        <w:t xml:space="preserve">a person's biology or </w:t>
      </w:r>
      <w:r w:rsidR="00550930">
        <w:rPr>
          <w:rFonts w:ascii="Times New Roman" w:hAnsi="Times New Roman"/>
          <w:color w:val="auto"/>
        </w:rPr>
        <w:t xml:space="preserve">the fact that some individuals may be more gifted in some areas than others </w:t>
      </w:r>
      <w:r w:rsidR="002816E9">
        <w:rPr>
          <w:rFonts w:ascii="Times New Roman" w:hAnsi="Times New Roman"/>
          <w:color w:val="auto"/>
        </w:rPr>
        <w:fldChar w:fldCharType="begin"/>
      </w:r>
      <w:r w:rsidR="00AB5886">
        <w:rPr>
          <w:rFonts w:ascii="Times New Roman" w:hAnsi="Times New Roman"/>
          <w:color w:val="auto"/>
        </w:rPr>
        <w:instrText xml:space="preserve"> ADDIN EN.CITE &lt;EndNote&gt;&lt;Cite&gt;&lt;Author&gt;Feldman&lt;/Author&gt;&lt;Year&gt;1994&lt;/Year&gt;&lt;RecNum&gt;75&lt;/RecNum&gt;&lt;record&gt;&lt;rec-number&gt;75&lt;/rec-number&gt;&lt;foreign-keys&gt;&lt;key app="EN" db-id="we0zp9rzrtpdauer9abv5aph9zexsa52a5sw"&gt;75&lt;/key&gt;&lt;/foreign-keys&gt;&lt;ref-type name="Book Section"&gt;5&lt;/ref-type&gt;&lt;contributors&gt;&lt;authors&gt;&lt;author&gt;Feldman, D.H.&lt;/author&gt;&lt;/authors&gt;&lt;secondary-authors&gt;&lt;author&gt;Feldman, D.H.&lt;/author&gt;&lt;author&gt;Czikszentmihaly, M&lt;/author&gt;&lt;author&gt;Gardner, H.&lt;/author&gt;&lt;/secondary-authors&gt;&lt;/contributors&gt;&lt;titles&gt;&lt;title&gt;Creativity: Proof That Development Occurs&lt;/title&gt;&lt;secondary-title&gt;Changing the World: A Framework for the Study of Creativity&lt;/secondary-title&gt;&lt;/titles&gt;&lt;dates&gt;&lt;year&gt;1994&lt;/year&gt;&lt;/dates&gt;&lt;pub-location&gt;Westport&lt;/pub-location&gt;&lt;publisher&gt;Praeger&lt;/publisher&gt;&lt;urls&gt;&lt;/urls&gt;&lt;/record&gt;&lt;/Cite&gt;&lt;/EndNote&gt;</w:instrText>
      </w:r>
      <w:r w:rsidR="002816E9">
        <w:rPr>
          <w:rFonts w:ascii="Times New Roman" w:hAnsi="Times New Roman"/>
          <w:color w:val="auto"/>
        </w:rPr>
        <w:fldChar w:fldCharType="separate"/>
      </w:r>
      <w:r w:rsidR="00AB5886">
        <w:rPr>
          <w:rFonts w:ascii="Times New Roman" w:hAnsi="Times New Roman"/>
          <w:noProof/>
          <w:color w:val="auto"/>
        </w:rPr>
        <w:t>[4]</w:t>
      </w:r>
      <w:r w:rsidR="002816E9">
        <w:rPr>
          <w:rFonts w:ascii="Times New Roman" w:hAnsi="Times New Roman"/>
          <w:color w:val="auto"/>
        </w:rPr>
        <w:fldChar w:fldCharType="end"/>
      </w:r>
      <w:r w:rsidR="00550930">
        <w:rPr>
          <w:rFonts w:ascii="Times New Roman" w:hAnsi="Times New Roman"/>
          <w:color w:val="auto"/>
        </w:rPr>
        <w:t xml:space="preserve">. </w:t>
      </w:r>
      <w:r w:rsidR="00D13731">
        <w:rPr>
          <w:rFonts w:ascii="Times New Roman" w:hAnsi="Times New Roman"/>
          <w:color w:val="auto"/>
        </w:rPr>
        <w:t xml:space="preserve">In this regard, </w:t>
      </w:r>
      <w:r w:rsidR="00D13731" w:rsidRPr="00550930">
        <w:rPr>
          <w:rFonts w:ascii="Times New Roman" w:hAnsi="Times New Roman"/>
          <w:color w:val="auto"/>
        </w:rPr>
        <w:t xml:space="preserve">Piaget's contribution to developmental psychology and creativity research can not be understated. </w:t>
      </w:r>
      <w:r w:rsidR="00170902">
        <w:rPr>
          <w:rFonts w:ascii="Times New Roman" w:hAnsi="Times New Roman"/>
          <w:color w:val="auto"/>
        </w:rPr>
        <w:t>Piaget developed</w:t>
      </w:r>
      <w:r w:rsidR="00550930">
        <w:rPr>
          <w:rFonts w:ascii="Times New Roman" w:hAnsi="Times New Roman"/>
          <w:color w:val="auto"/>
        </w:rPr>
        <w:t xml:space="preserve"> constructivist theories </w:t>
      </w:r>
      <w:r w:rsidR="00170902">
        <w:rPr>
          <w:rFonts w:ascii="Times New Roman" w:hAnsi="Times New Roman"/>
          <w:color w:val="auto"/>
        </w:rPr>
        <w:t>regarding how one's experiences with the world and how one interprets those experiences</w:t>
      </w:r>
      <w:r w:rsidR="006506FF">
        <w:rPr>
          <w:rFonts w:ascii="Times New Roman" w:hAnsi="Times New Roman"/>
          <w:color w:val="auto"/>
        </w:rPr>
        <w:t xml:space="preserve"> can</w:t>
      </w:r>
      <w:r w:rsidR="00170902">
        <w:rPr>
          <w:rFonts w:ascii="Times New Roman" w:hAnsi="Times New Roman"/>
          <w:color w:val="auto"/>
        </w:rPr>
        <w:t xml:space="preserve"> change, impact</w:t>
      </w:r>
      <w:r w:rsidR="00703236">
        <w:rPr>
          <w:rFonts w:ascii="Times New Roman" w:hAnsi="Times New Roman"/>
          <w:color w:val="auto"/>
        </w:rPr>
        <w:t>,</w:t>
      </w:r>
      <w:r w:rsidR="00170902">
        <w:rPr>
          <w:rFonts w:ascii="Times New Roman" w:hAnsi="Times New Roman"/>
          <w:color w:val="auto"/>
        </w:rPr>
        <w:t xml:space="preserve"> and reorganize an individual's knowledge structure over time. </w:t>
      </w:r>
      <w:r w:rsidR="00A16731">
        <w:rPr>
          <w:rFonts w:ascii="Times New Roman" w:hAnsi="Times New Roman"/>
          <w:color w:val="auto"/>
        </w:rPr>
        <w:t xml:space="preserve">He </w:t>
      </w:r>
      <w:r w:rsidR="00C513DD">
        <w:rPr>
          <w:rFonts w:ascii="Times New Roman" w:hAnsi="Times New Roman"/>
          <w:color w:val="auto"/>
        </w:rPr>
        <w:t>laid the groundwork for psychologists, sociologists, and educators to de</w:t>
      </w:r>
      <w:r w:rsidR="00A16731">
        <w:rPr>
          <w:rFonts w:ascii="Times New Roman" w:hAnsi="Times New Roman"/>
          <w:color w:val="auto"/>
        </w:rPr>
        <w:t xml:space="preserve">velop new theories of cognition and </w:t>
      </w:r>
      <w:r w:rsidR="00C513DD">
        <w:rPr>
          <w:rFonts w:ascii="Times New Roman" w:hAnsi="Times New Roman"/>
          <w:color w:val="auto"/>
        </w:rPr>
        <w:t>development</w:t>
      </w:r>
      <w:r w:rsidR="006506FF">
        <w:rPr>
          <w:rFonts w:ascii="Times New Roman" w:hAnsi="Times New Roman"/>
          <w:color w:val="auto"/>
        </w:rPr>
        <w:t xml:space="preserve"> </w:t>
      </w:r>
      <w:r w:rsidR="00A16731">
        <w:rPr>
          <w:rFonts w:ascii="Times New Roman" w:hAnsi="Times New Roman"/>
          <w:color w:val="auto"/>
        </w:rPr>
        <w:t>wit</w:t>
      </w:r>
      <w:r w:rsidR="006506FF">
        <w:rPr>
          <w:rFonts w:ascii="Times New Roman" w:hAnsi="Times New Roman"/>
          <w:color w:val="auto"/>
        </w:rPr>
        <w:t>h regard to creativity.  Piaget</w:t>
      </w:r>
      <w:r w:rsidR="00A16731">
        <w:rPr>
          <w:rFonts w:ascii="Times New Roman" w:hAnsi="Times New Roman"/>
          <w:color w:val="auto"/>
        </w:rPr>
        <w:t xml:space="preserve">'s research led to </w:t>
      </w:r>
    </w:p>
    <w:p w14:paraId="3BA101FB" w14:textId="77777777" w:rsidR="00B93B5E" w:rsidRDefault="00B93B5E" w:rsidP="00B93B5E">
      <w:pPr>
        <w:spacing w:line="480" w:lineRule="auto"/>
        <w:rPr>
          <w:rFonts w:ascii="Times New Roman" w:hAnsi="Times New Roman"/>
          <w:color w:val="auto"/>
        </w:rPr>
      </w:pPr>
    </w:p>
    <w:p w14:paraId="2AD5E0FD" w14:textId="77777777" w:rsidR="00A16731" w:rsidRDefault="00A16731" w:rsidP="00B93B5E">
      <w:pPr>
        <w:spacing w:line="480" w:lineRule="auto"/>
        <w:rPr>
          <w:rFonts w:ascii="Times New Roman" w:hAnsi="Times New Roman"/>
          <w:color w:val="auto"/>
        </w:rPr>
      </w:pPr>
      <w:r>
        <w:rPr>
          <w:rFonts w:ascii="Times New Roman" w:hAnsi="Times New Roman"/>
          <w:color w:val="auto"/>
        </w:rPr>
        <w:t xml:space="preserve">understandings of creative people as those who have the ability to transform existing bodies of knowledge </w:t>
      </w:r>
      <w:r w:rsidR="002816E9">
        <w:rPr>
          <w:rFonts w:ascii="Times New Roman" w:hAnsi="Times New Roman"/>
          <w:color w:val="auto"/>
        </w:rPr>
        <w:fldChar w:fldCharType="begin"/>
      </w:r>
      <w:r w:rsidR="00AB5886">
        <w:rPr>
          <w:rFonts w:ascii="Times New Roman" w:hAnsi="Times New Roman"/>
          <w:color w:val="auto"/>
        </w:rPr>
        <w:instrText xml:space="preserve"> ADDIN EN.CITE &lt;EndNote&gt;&lt;Cite&gt;&lt;Author&gt;Feldman&lt;/Author&gt;&lt;Year&gt;1994&lt;/Year&gt;&lt;RecNum&gt;75&lt;/RecNum&gt;&lt;record&gt;&lt;rec-number&gt;75&lt;/rec-number&gt;&lt;foreign-keys&gt;&lt;key app="EN" db-id="we0zp9rzrtpdauer9abv5aph9zexsa52a5sw"&gt;75&lt;/key&gt;&lt;/foreign-keys&gt;&lt;ref-type name="Book Section"&gt;5&lt;/ref-type&gt;&lt;contributors&gt;&lt;authors&gt;&lt;author&gt;Feldman, D.H.&lt;/author&gt;&lt;/authors&gt;&lt;secondary-authors&gt;&lt;author&gt;Feldman, D.H.&lt;/author&gt;&lt;author&gt;Czikszentmihaly, M&lt;/author&gt;&lt;author&gt;Gardner, H.&lt;/author&gt;&lt;/secondary-authors&gt;&lt;/contributors&gt;&lt;titles&gt;&lt;title&gt;Creativity: Proof That Development Occurs&lt;/title&gt;&lt;secondary-title&gt;Changing the World: A Framework for the Study of Creativity&lt;/secondary-title&gt;&lt;/titles&gt;&lt;dates&gt;&lt;year&gt;1994&lt;/year&gt;&lt;/dates&gt;&lt;pub-location&gt;Westport&lt;/pub-location&gt;&lt;publisher&gt;Praeger&lt;/publisher&gt;&lt;urls&gt;&lt;/urls&gt;&lt;/record&gt;&lt;/Cite&gt;&lt;/EndNote&gt;</w:instrText>
      </w:r>
      <w:r w:rsidR="002816E9">
        <w:rPr>
          <w:rFonts w:ascii="Times New Roman" w:hAnsi="Times New Roman"/>
          <w:color w:val="auto"/>
        </w:rPr>
        <w:fldChar w:fldCharType="separate"/>
      </w:r>
      <w:r w:rsidR="00AB5886">
        <w:rPr>
          <w:rFonts w:ascii="Times New Roman" w:hAnsi="Times New Roman"/>
          <w:noProof/>
          <w:color w:val="auto"/>
        </w:rPr>
        <w:t>[4]</w:t>
      </w:r>
      <w:r w:rsidR="002816E9">
        <w:rPr>
          <w:rFonts w:ascii="Times New Roman" w:hAnsi="Times New Roman"/>
          <w:color w:val="auto"/>
        </w:rPr>
        <w:fldChar w:fldCharType="end"/>
      </w:r>
      <w:r w:rsidR="007552E8">
        <w:rPr>
          <w:rFonts w:ascii="Times New Roman" w:hAnsi="Times New Roman"/>
          <w:color w:val="auto"/>
        </w:rPr>
        <w:t>.</w:t>
      </w:r>
    </w:p>
    <w:p w14:paraId="6A25057A" w14:textId="77777777" w:rsidR="006506FF" w:rsidRDefault="00654E86" w:rsidP="00CA063A">
      <w:pPr>
        <w:spacing w:line="480" w:lineRule="auto"/>
        <w:ind w:firstLine="720"/>
        <w:rPr>
          <w:rFonts w:ascii="Times New Roman" w:hAnsi="Times New Roman"/>
          <w:color w:val="auto"/>
        </w:rPr>
      </w:pPr>
      <w:r>
        <w:rPr>
          <w:rFonts w:ascii="Times New Roman" w:hAnsi="Times New Roman"/>
          <w:color w:val="auto"/>
        </w:rPr>
        <w:t xml:space="preserve">Defining what creativity is, how it manifests itself, as well as who according to those definitions is creative, has occupied creativity researchers over the years, and for </w:t>
      </w:r>
    </w:p>
    <w:p w14:paraId="295002AC" w14:textId="77777777" w:rsidR="00E80A82" w:rsidRDefault="00654E86" w:rsidP="006506FF">
      <w:pPr>
        <w:spacing w:line="480" w:lineRule="auto"/>
        <w:rPr>
          <w:rFonts w:ascii="Times New Roman" w:hAnsi="Times New Roman"/>
          <w:color w:val="auto"/>
        </w:rPr>
      </w:pPr>
      <w:r>
        <w:rPr>
          <w:rFonts w:ascii="Times New Roman" w:hAnsi="Times New Roman"/>
          <w:color w:val="auto"/>
        </w:rPr>
        <w:t xml:space="preserve">the most part is beyond the scope of this </w:t>
      </w:r>
      <w:r w:rsidR="00D5546D">
        <w:rPr>
          <w:rFonts w:ascii="Times New Roman" w:hAnsi="Times New Roman"/>
          <w:color w:val="auto"/>
        </w:rPr>
        <w:t xml:space="preserve">book and this </w:t>
      </w:r>
      <w:r>
        <w:rPr>
          <w:rFonts w:ascii="Times New Roman" w:hAnsi="Times New Roman"/>
          <w:color w:val="auto"/>
        </w:rPr>
        <w:t>chapter.</w:t>
      </w:r>
      <w:r w:rsidR="00CA063A">
        <w:rPr>
          <w:rFonts w:ascii="Times New Roman" w:hAnsi="Times New Roman"/>
          <w:color w:val="auto"/>
        </w:rPr>
        <w:t xml:space="preserve">  However for our purpose two views of creativity epoused by </w:t>
      </w:r>
      <w:r w:rsidR="00CA063A" w:rsidRPr="00CA063A">
        <w:rPr>
          <w:rFonts w:ascii="Times New Roman" w:hAnsi="Times New Roman"/>
          <w:color w:val="auto"/>
        </w:rPr>
        <w:t xml:space="preserve">Feldman, </w:t>
      </w:r>
      <w:r w:rsidR="00CA063A" w:rsidRPr="00CA063A">
        <w:rPr>
          <w:rFonts w:ascii="Times New Roman" w:hAnsi="Times New Roman"/>
        </w:rPr>
        <w:t>Csikszentmihalyi &amp;</w:t>
      </w:r>
      <w:r w:rsidR="00CA063A" w:rsidRPr="00CA063A">
        <w:rPr>
          <w:rFonts w:ascii="Times New Roman" w:hAnsi="Times New Roman"/>
          <w:color w:val="auto"/>
        </w:rPr>
        <w:t xml:space="preserve"> Gardner </w:t>
      </w:r>
      <w:r w:rsidR="002816E9" w:rsidRPr="00CA063A">
        <w:rPr>
          <w:rFonts w:ascii="Times New Roman" w:hAnsi="Times New Roman"/>
          <w:color w:val="auto"/>
        </w:rPr>
        <w:fldChar w:fldCharType="begin"/>
      </w:r>
      <w:r w:rsidR="00AB5886">
        <w:rPr>
          <w:rFonts w:ascii="Times New Roman" w:hAnsi="Times New Roman"/>
          <w:color w:val="auto"/>
        </w:rPr>
        <w:instrText xml:space="preserve"> ADDIN EN.CITE &lt;EndNote&gt;&lt;Cite&gt;&lt;Author&gt;Feldman&lt;/Author&gt;&lt;Year&gt;1994&lt;/Year&gt;&lt;RecNum&gt;46&lt;/RecNum&gt;&lt;record&gt;&lt;rec-number&gt;46&lt;/rec-number&gt;&lt;foreign-keys&gt;&lt;key app="EN" db-id="we0zp9rzrtpdauer9abv5aph9zexsa52a5sw"&gt;46&lt;/key&gt;&lt;/foreign-keys&gt;&lt;ref-type name="Book Section"&gt;5&lt;/ref-type&gt;&lt;contributors&gt;&lt;authors&gt;&lt;author&gt;Feldman, D.H.&lt;/author&gt;&lt;author&gt;Csikszentmihaly, M.&lt;/author&gt;&lt;author&gt;Gardner, H.&lt;/author&gt;&lt;/authors&gt;&lt;secondary-authors&gt;&lt;author&gt;Feldman, D.H.&lt;/author&gt;&lt;author&gt;Czikszentmihaly, M&lt;/author&gt;&lt;author&gt;Gardner, H.&lt;/author&gt;&lt;/secondary-authors&gt;&lt;/contributors&gt;&lt;titles&gt;&lt;title&gt;A Framework for the Study of Creativity&lt;/title&gt;&lt;secondary-title&gt;Changing the World: A Framework for the Study of Creativity&lt;/secondary-title&gt;&lt;/titles&gt;&lt;dates&gt;&lt;year&gt;1994&lt;/year&gt;&lt;/dates&gt;&lt;pub-location&gt;Westport&lt;/pub-location&gt;&lt;publisher&gt;Praeger&lt;/publisher&gt;&lt;urls&gt;&lt;/urls&gt;&lt;/record&gt;&lt;/Cite&gt;&lt;/EndNote&gt;</w:instrText>
      </w:r>
      <w:r w:rsidR="002816E9" w:rsidRPr="00CA063A">
        <w:rPr>
          <w:rFonts w:ascii="Times New Roman" w:hAnsi="Times New Roman"/>
          <w:color w:val="auto"/>
        </w:rPr>
        <w:fldChar w:fldCharType="separate"/>
      </w:r>
      <w:r w:rsidR="00AB5886">
        <w:rPr>
          <w:rFonts w:ascii="Times New Roman" w:hAnsi="Times New Roman"/>
          <w:noProof/>
          <w:color w:val="auto"/>
        </w:rPr>
        <w:t>[5]</w:t>
      </w:r>
      <w:r w:rsidR="002816E9" w:rsidRPr="00CA063A">
        <w:rPr>
          <w:rFonts w:ascii="Times New Roman" w:hAnsi="Times New Roman"/>
          <w:color w:val="auto"/>
        </w:rPr>
        <w:fldChar w:fldCharType="end"/>
      </w:r>
      <w:r w:rsidR="00CA063A">
        <w:rPr>
          <w:rFonts w:ascii="Times New Roman" w:hAnsi="Times New Roman"/>
          <w:color w:val="auto"/>
        </w:rPr>
        <w:t xml:space="preserve"> would be a </w:t>
      </w:r>
    </w:p>
    <w:p w14:paraId="7D8342CB" w14:textId="77777777" w:rsidR="00CA063A" w:rsidRDefault="00CA063A" w:rsidP="00E80A82">
      <w:pPr>
        <w:spacing w:line="480" w:lineRule="auto"/>
        <w:rPr>
          <w:rFonts w:ascii="Times New Roman" w:hAnsi="Times New Roman"/>
          <w:color w:val="auto"/>
        </w:rPr>
      </w:pPr>
      <w:r>
        <w:rPr>
          <w:rFonts w:ascii="Times New Roman" w:hAnsi="Times New Roman"/>
          <w:color w:val="auto"/>
        </w:rPr>
        <w:t>good place to start.  They define creativity as either Big 'C' Creativity or small 'c' creativity.  In their view</w:t>
      </w:r>
      <w:r w:rsidR="00FB6B19">
        <w:rPr>
          <w:rFonts w:ascii="Times New Roman" w:hAnsi="Times New Roman"/>
          <w:color w:val="auto"/>
        </w:rPr>
        <w:t>,</w:t>
      </w:r>
      <w:r>
        <w:rPr>
          <w:rFonts w:ascii="Times New Roman" w:hAnsi="Times New Roman"/>
          <w:color w:val="auto"/>
        </w:rPr>
        <w:t xml:space="preserve"> </w:t>
      </w:r>
      <w:r w:rsidR="00D25644">
        <w:rPr>
          <w:rFonts w:ascii="Times New Roman" w:hAnsi="Times New Roman"/>
          <w:color w:val="auto"/>
        </w:rPr>
        <w:t>B</w:t>
      </w:r>
      <w:r w:rsidR="00B82D75">
        <w:rPr>
          <w:rFonts w:ascii="Times New Roman" w:hAnsi="Times New Roman"/>
          <w:color w:val="auto"/>
        </w:rPr>
        <w:t>ig 'C' Creativity refers</w:t>
      </w:r>
      <w:r w:rsidR="00654E86">
        <w:rPr>
          <w:rFonts w:ascii="Times New Roman" w:hAnsi="Times New Roman"/>
          <w:color w:val="auto"/>
        </w:rPr>
        <w:t xml:space="preserve"> </w:t>
      </w:r>
      <w:r>
        <w:rPr>
          <w:rFonts w:ascii="Times New Roman" w:hAnsi="Times New Roman"/>
          <w:color w:val="auto"/>
        </w:rPr>
        <w:t>to,</w:t>
      </w:r>
    </w:p>
    <w:p w14:paraId="2FA65C6F" w14:textId="77777777" w:rsidR="00400820" w:rsidRPr="00CA063A" w:rsidRDefault="00400820" w:rsidP="00CA063A">
      <w:pPr>
        <w:ind w:left="720"/>
        <w:rPr>
          <w:rFonts w:ascii="Times New Roman" w:hAnsi="Times New Roman"/>
          <w:color w:val="auto"/>
        </w:rPr>
      </w:pPr>
      <w:r w:rsidRPr="00400820">
        <w:rPr>
          <w:rFonts w:ascii="Times New Roman" w:hAnsi="Times New Roman"/>
        </w:rPr>
        <w:t>Achievement of something remarkable and new, something which transforms and changes a field o</w:t>
      </w:r>
      <w:r w:rsidR="007552E8">
        <w:rPr>
          <w:rFonts w:ascii="Times New Roman" w:hAnsi="Times New Roman"/>
        </w:rPr>
        <w:t>f endeavor in a significant way</w:t>
      </w:r>
      <w:r w:rsidRPr="00400820">
        <w:rPr>
          <w:rFonts w:ascii="Times New Roman" w:hAnsi="Times New Roman"/>
        </w:rPr>
        <w:t xml:space="preserve"> </w:t>
      </w:r>
      <w:r w:rsidR="002816E9">
        <w:rPr>
          <w:rFonts w:ascii="Times New Roman" w:hAnsi="Times New Roman"/>
        </w:rPr>
        <w:fldChar w:fldCharType="begin"/>
      </w:r>
      <w:r w:rsidR="00AB5886">
        <w:rPr>
          <w:rFonts w:ascii="Times New Roman" w:hAnsi="Times New Roman"/>
        </w:rPr>
        <w:instrText xml:space="preserve"> ADDIN EN.CITE &lt;EndNote&gt;&lt;Cite&gt;&lt;Author&gt;Feldman&lt;/Author&gt;&lt;Year&gt;1994&lt;/Year&gt;&lt;RecNum&gt;46&lt;/RecNum&gt;&lt;record&gt;&lt;rec-number&gt;46&lt;/rec-number&gt;&lt;foreign-keys&gt;&lt;key app="EN" db-id="we0zp9rzrtpdauer9abv5aph9zexsa52a5sw"&gt;46&lt;/key&gt;&lt;/foreign-keys&gt;&lt;ref-type name="Book Section"&gt;5&lt;/ref-type&gt;&lt;contributors&gt;&lt;authors&gt;&lt;author&gt;Feldman, D.H.&lt;/author&gt;&lt;author&gt;Csikszentmihaly, M.&lt;/author&gt;&lt;author&gt;Gardner, H.&lt;/author&gt;&lt;/authors&gt;&lt;secondary-authors&gt;&lt;author&gt;Feldman, D.H.&lt;/author&gt;&lt;author&gt;Czikszentmihaly, M&lt;/author&gt;&lt;author&gt;Gardner, H.&lt;/author&gt;&lt;/secondary-authors&gt;&lt;/contributors&gt;&lt;titles&gt;&lt;title&gt;A Framework for the Study of Creativity&lt;/title&gt;&lt;secondary-title&gt;Changing the World: A Framework for the Study of Creativity&lt;/secondary-title&gt;&lt;/titles&gt;&lt;dates&gt;&lt;year&gt;1994&lt;/year&gt;&lt;/dates&gt;&lt;pub-location&gt;Westport&lt;/pub-location&gt;&lt;publisher&gt;Praeger&lt;/publisher&gt;&lt;urls&gt;&lt;/urls&gt;&lt;/record&gt;&lt;/Cite&gt;&lt;/EndNote&gt;</w:instrText>
      </w:r>
      <w:r w:rsidR="002816E9">
        <w:rPr>
          <w:rFonts w:ascii="Times New Roman" w:hAnsi="Times New Roman"/>
        </w:rPr>
        <w:fldChar w:fldCharType="separate"/>
      </w:r>
      <w:r w:rsidR="00AB5886">
        <w:rPr>
          <w:rFonts w:ascii="Times New Roman" w:hAnsi="Times New Roman"/>
          <w:noProof/>
        </w:rPr>
        <w:t>[5]</w:t>
      </w:r>
      <w:r w:rsidR="002816E9">
        <w:rPr>
          <w:rFonts w:ascii="Times New Roman" w:hAnsi="Times New Roman"/>
        </w:rPr>
        <w:fldChar w:fldCharType="end"/>
      </w:r>
      <w:r w:rsidR="00CA063A">
        <w:rPr>
          <w:rFonts w:ascii="Times New Roman" w:hAnsi="Times New Roman"/>
        </w:rPr>
        <w:t xml:space="preserve"> </w:t>
      </w:r>
      <w:r w:rsidR="007552E8">
        <w:rPr>
          <w:rFonts w:ascii="Times New Roman" w:hAnsi="Times New Roman"/>
        </w:rPr>
        <w:t>(</w:t>
      </w:r>
      <w:r w:rsidR="00CA063A">
        <w:rPr>
          <w:rFonts w:ascii="Times New Roman" w:hAnsi="Times New Roman"/>
        </w:rPr>
        <w:t>p.</w:t>
      </w:r>
      <w:r w:rsidRPr="00400820">
        <w:rPr>
          <w:rFonts w:ascii="Times New Roman" w:hAnsi="Times New Roman"/>
        </w:rPr>
        <w:t>1</w:t>
      </w:r>
      <w:r w:rsidR="007552E8">
        <w:rPr>
          <w:rFonts w:ascii="Times New Roman" w:hAnsi="Times New Roman"/>
        </w:rPr>
        <w:t>).</w:t>
      </w:r>
    </w:p>
    <w:p w14:paraId="1C34DD60" w14:textId="77777777" w:rsidR="00400820" w:rsidRPr="00400820" w:rsidRDefault="00400820" w:rsidP="00400820">
      <w:pPr>
        <w:rPr>
          <w:rFonts w:ascii="Times New Roman" w:hAnsi="Times New Roman"/>
        </w:rPr>
      </w:pPr>
    </w:p>
    <w:p w14:paraId="331D778E" w14:textId="77777777" w:rsidR="00EF4DB4" w:rsidRDefault="0034180A" w:rsidP="00396E68">
      <w:pPr>
        <w:spacing w:line="480" w:lineRule="auto"/>
        <w:rPr>
          <w:rFonts w:ascii="Times New Roman" w:hAnsi="Times New Roman"/>
        </w:rPr>
      </w:pPr>
      <w:r>
        <w:rPr>
          <w:rFonts w:ascii="Times New Roman" w:hAnsi="Times New Roman"/>
          <w:color w:val="auto"/>
        </w:rPr>
        <w:t>They</w:t>
      </w:r>
      <w:r>
        <w:rPr>
          <w:rFonts w:ascii="Times New Roman" w:hAnsi="Times New Roman"/>
        </w:rPr>
        <w:t xml:space="preserve"> go on to suggest that this type of Creativity has enduring value</w:t>
      </w:r>
      <w:r w:rsidR="00EF4DB4">
        <w:rPr>
          <w:rFonts w:ascii="Times New Roman" w:hAnsi="Times New Roman"/>
        </w:rPr>
        <w:t xml:space="preserve">. </w:t>
      </w:r>
      <w:r w:rsidR="006506FF" w:rsidRPr="00CA063A">
        <w:rPr>
          <w:rFonts w:ascii="Times New Roman" w:hAnsi="Times New Roman"/>
          <w:color w:val="auto"/>
        </w:rPr>
        <w:t xml:space="preserve">Feldman, </w:t>
      </w:r>
      <w:r w:rsidR="006506FF" w:rsidRPr="00CA063A">
        <w:rPr>
          <w:rFonts w:ascii="Times New Roman" w:hAnsi="Times New Roman"/>
        </w:rPr>
        <w:t>Csikszentmihalyi &amp;</w:t>
      </w:r>
      <w:r w:rsidR="006506FF" w:rsidRPr="00CA063A">
        <w:rPr>
          <w:rFonts w:ascii="Times New Roman" w:hAnsi="Times New Roman"/>
          <w:color w:val="auto"/>
        </w:rPr>
        <w:t xml:space="preserve"> Gardner</w:t>
      </w:r>
      <w:r w:rsidR="006506FF">
        <w:rPr>
          <w:rFonts w:ascii="Times New Roman" w:hAnsi="Times New Roman"/>
          <w:color w:val="auto"/>
        </w:rPr>
        <w:t xml:space="preserve">'s framework for studying creativity focuses on three areas.  The field, which focuses on the job or craft; the domain which </w:t>
      </w:r>
      <w:r w:rsidR="006506FF" w:rsidRPr="006506FF">
        <w:rPr>
          <w:rFonts w:ascii="Times New Roman" w:hAnsi="Times New Roman"/>
          <w:color w:val="auto"/>
        </w:rPr>
        <w:t>center</w:t>
      </w:r>
      <w:r w:rsidR="006506FF">
        <w:rPr>
          <w:rFonts w:ascii="Times New Roman" w:hAnsi="Times New Roman"/>
          <w:color w:val="auto"/>
        </w:rPr>
        <w:t xml:space="preserve">s on a body of knowledge; and the individual person, who through the acquisition and transformation of knowledge has the ability to affect and change a field and a domain </w:t>
      </w:r>
      <w:r w:rsidR="002816E9">
        <w:rPr>
          <w:rFonts w:ascii="Times New Roman" w:hAnsi="Times New Roman"/>
          <w:color w:val="auto"/>
        </w:rPr>
        <w:fldChar w:fldCharType="begin"/>
      </w:r>
      <w:r w:rsidR="00AB5886">
        <w:rPr>
          <w:rFonts w:ascii="Times New Roman" w:hAnsi="Times New Roman"/>
          <w:color w:val="auto"/>
        </w:rPr>
        <w:instrText xml:space="preserve"> ADDIN EN.CITE &lt;EndNote&gt;&lt;Cite&gt;&lt;Author&gt;Feldman&lt;/Author&gt;&lt;Year&gt;1994&lt;/Year&gt;&lt;RecNum&gt;46&lt;/RecNum&gt;&lt;record&gt;&lt;rec-number&gt;46&lt;/rec-number&gt;&lt;foreign-keys&gt;&lt;key app="EN" db-id="we0zp9rzrtpdauer9abv5aph9zexsa52a5sw"&gt;46&lt;/key&gt;&lt;/foreign-keys&gt;&lt;ref-type name="Book Section"&gt;5&lt;/ref-type&gt;&lt;contributors&gt;&lt;authors&gt;&lt;author&gt;Feldman, D.H.&lt;/author&gt;&lt;author&gt;Csikszentmihaly, M.&lt;/author&gt;&lt;author&gt;Gardner, H.&lt;/author&gt;&lt;/authors&gt;&lt;secondary-authors&gt;&lt;author&gt;Feldman, D.H.&lt;/author&gt;&lt;author&gt;Czikszentmihaly, M&lt;/author&gt;&lt;author&gt;Gardner, H.&lt;/author&gt;&lt;/secondary-authors&gt;&lt;/contributors&gt;&lt;titles&gt;&lt;title&gt;A Framework for the Study of Creativity&lt;/title&gt;&lt;secondary-title&gt;Changing the World: A Framework for the Study of Creativity&lt;/secondary-title&gt;&lt;/titles&gt;&lt;dates&gt;&lt;year&gt;1994&lt;/year&gt;&lt;/dates&gt;&lt;pub-location&gt;Westport&lt;/pub-location&gt;&lt;publisher&gt;Praeger&lt;/publisher&gt;&lt;urls&gt;&lt;/urls&gt;&lt;/record&gt;&lt;/Cite&gt;&lt;/EndNote&gt;</w:instrText>
      </w:r>
      <w:r w:rsidR="002816E9">
        <w:rPr>
          <w:rFonts w:ascii="Times New Roman" w:hAnsi="Times New Roman"/>
          <w:color w:val="auto"/>
        </w:rPr>
        <w:fldChar w:fldCharType="separate"/>
      </w:r>
      <w:r w:rsidR="00AB5886">
        <w:rPr>
          <w:rFonts w:ascii="Times New Roman" w:hAnsi="Times New Roman"/>
          <w:noProof/>
          <w:color w:val="auto"/>
        </w:rPr>
        <w:t>[5]</w:t>
      </w:r>
      <w:r w:rsidR="002816E9">
        <w:rPr>
          <w:rFonts w:ascii="Times New Roman" w:hAnsi="Times New Roman"/>
          <w:color w:val="auto"/>
        </w:rPr>
        <w:fldChar w:fldCharType="end"/>
      </w:r>
      <w:r w:rsidR="006506FF">
        <w:rPr>
          <w:rFonts w:ascii="Times New Roman" w:hAnsi="Times New Roman"/>
          <w:color w:val="auto"/>
        </w:rPr>
        <w:t xml:space="preserve">. </w:t>
      </w:r>
    </w:p>
    <w:p w14:paraId="0C804799" w14:textId="77777777" w:rsidR="004C0C53" w:rsidRDefault="006506FF" w:rsidP="006506FF">
      <w:pPr>
        <w:spacing w:line="480" w:lineRule="auto"/>
        <w:ind w:firstLine="720"/>
        <w:rPr>
          <w:rFonts w:ascii="Times New Roman" w:hAnsi="Times New Roman"/>
        </w:rPr>
      </w:pPr>
      <w:r>
        <w:rPr>
          <w:rFonts w:ascii="Times New Roman" w:hAnsi="Times New Roman"/>
        </w:rPr>
        <w:t>Small 'c' creativity on the other hand is ''</w:t>
      </w:r>
      <w:r w:rsidRPr="00400820">
        <w:rPr>
          <w:rFonts w:ascii="Times New Roman" w:hAnsi="Times New Roman"/>
        </w:rPr>
        <w:t>the tendency to bring a fresh and lively interpretation to any edeavor</w:t>
      </w:r>
      <w:r>
        <w:rPr>
          <w:rFonts w:ascii="Times New Roman" w:hAnsi="Times New Roman"/>
        </w:rPr>
        <w:t>, whether humble or exalted</w:t>
      </w:r>
      <w:r w:rsidRPr="00400820">
        <w:rPr>
          <w:rFonts w:ascii="Times New Roman" w:hAnsi="Times New Roman"/>
        </w:rPr>
        <w:t xml:space="preserve"> </w:t>
      </w:r>
      <w:r w:rsidR="002816E9">
        <w:rPr>
          <w:rFonts w:ascii="Times New Roman" w:hAnsi="Times New Roman"/>
        </w:rPr>
        <w:fldChar w:fldCharType="begin"/>
      </w:r>
      <w:r w:rsidR="00AB5886">
        <w:rPr>
          <w:rFonts w:ascii="Times New Roman" w:hAnsi="Times New Roman"/>
        </w:rPr>
        <w:instrText xml:space="preserve"> ADDIN EN.CITE &lt;EndNote&gt;&lt;Cite&gt;&lt;Author&gt;Feldman&lt;/Author&gt;&lt;Year&gt;1994&lt;/Year&gt;&lt;RecNum&gt;46&lt;/RecNum&gt;&lt;record&gt;&lt;rec-number&gt;46&lt;/rec-number&gt;&lt;foreign-keys&gt;&lt;key app="EN" db-id="we0zp9rzrtpdauer9abv5aph9zexsa52a5sw"&gt;46&lt;/key&gt;&lt;/foreign-keys&gt;&lt;ref-type name="Book Section"&gt;5&lt;/ref-type&gt;&lt;contributors&gt;&lt;authors&gt;&lt;author&gt;Feldman, D.H.&lt;/author&gt;&lt;author&gt;Csikszentmihaly, M.&lt;/author&gt;&lt;author&gt;Gardner, H.&lt;/author&gt;&lt;/authors&gt;&lt;secondary-authors&gt;&lt;author&gt;Feldman, D.H.&lt;/author&gt;&lt;author&gt;Czikszentmihaly, M&lt;/author&gt;&lt;author&gt;Gardner, H.&lt;/author&gt;&lt;/secondary-authors&gt;&lt;/contributors&gt;&lt;titles&gt;&lt;title&gt;A Framework for the Study of Creativity&lt;/title&gt;&lt;secondary-title&gt;Changing the World: A Framework for the Study of Creativity&lt;/secondary-title&gt;&lt;/titles&gt;&lt;dates&gt;&lt;year&gt;1994&lt;/year&gt;&lt;/dates&gt;&lt;pub-location&gt;Westport&lt;/pub-location&gt;&lt;publisher&gt;Praeger&lt;/publisher&gt;&lt;urls&gt;&lt;/urls&gt;&lt;/record&gt;&lt;/Cite&gt;&lt;/EndNote&gt;</w:instrText>
      </w:r>
      <w:r w:rsidR="002816E9">
        <w:rPr>
          <w:rFonts w:ascii="Times New Roman" w:hAnsi="Times New Roman"/>
        </w:rPr>
        <w:fldChar w:fldCharType="separate"/>
      </w:r>
      <w:r w:rsidR="00AB5886">
        <w:rPr>
          <w:rFonts w:ascii="Times New Roman" w:hAnsi="Times New Roman"/>
          <w:noProof/>
        </w:rPr>
        <w:t>[5]</w:t>
      </w:r>
      <w:r w:rsidR="002816E9">
        <w:rPr>
          <w:rFonts w:ascii="Times New Roman" w:hAnsi="Times New Roman"/>
        </w:rPr>
        <w:fldChar w:fldCharType="end"/>
      </w:r>
      <w:r>
        <w:rPr>
          <w:rFonts w:ascii="Times New Roman" w:hAnsi="Times New Roman"/>
        </w:rPr>
        <w:t xml:space="preserve"> </w:t>
      </w:r>
      <w:r w:rsidR="00766400">
        <w:rPr>
          <w:rFonts w:ascii="Times New Roman" w:hAnsi="Times New Roman"/>
        </w:rPr>
        <w:t>(</w:t>
      </w:r>
      <w:r>
        <w:rPr>
          <w:rFonts w:ascii="Times New Roman" w:hAnsi="Times New Roman"/>
        </w:rPr>
        <w:t>p.</w:t>
      </w:r>
      <w:r w:rsidRPr="00400820">
        <w:rPr>
          <w:rFonts w:ascii="Times New Roman" w:hAnsi="Times New Roman"/>
        </w:rPr>
        <w:t>2</w:t>
      </w:r>
      <w:r w:rsidR="00766400">
        <w:rPr>
          <w:rFonts w:ascii="Times New Roman" w:hAnsi="Times New Roman"/>
        </w:rPr>
        <w:t>)</w:t>
      </w:r>
      <w:r w:rsidR="00DF175D">
        <w:rPr>
          <w:rFonts w:ascii="Times New Roman" w:hAnsi="Times New Roman"/>
        </w:rPr>
        <w:t>''</w:t>
      </w:r>
      <w:r w:rsidR="00766400">
        <w:rPr>
          <w:rFonts w:ascii="Times New Roman" w:hAnsi="Times New Roman"/>
        </w:rPr>
        <w:t>.</w:t>
      </w:r>
      <w:r>
        <w:rPr>
          <w:rFonts w:ascii="Times New Roman" w:hAnsi="Times New Roman"/>
        </w:rPr>
        <w:t xml:space="preserve"> </w:t>
      </w:r>
      <w:r w:rsidR="00044ADF">
        <w:rPr>
          <w:rFonts w:ascii="Times New Roman" w:hAnsi="Times New Roman"/>
        </w:rPr>
        <w:t xml:space="preserve">While we would be thrilled to have the next Mozart or Einstein in one of our classes, we suspect that other forces that shape those Big </w:t>
      </w:r>
      <w:r w:rsidR="00931AA2">
        <w:rPr>
          <w:rFonts w:ascii="Times New Roman" w:hAnsi="Times New Roman"/>
        </w:rPr>
        <w:t>'</w:t>
      </w:r>
      <w:r w:rsidR="00044ADF">
        <w:rPr>
          <w:rFonts w:ascii="Times New Roman" w:hAnsi="Times New Roman"/>
        </w:rPr>
        <w:t>C</w:t>
      </w:r>
      <w:r w:rsidR="00931AA2">
        <w:rPr>
          <w:rFonts w:ascii="Times New Roman" w:hAnsi="Times New Roman"/>
        </w:rPr>
        <w:t>'</w:t>
      </w:r>
      <w:r w:rsidR="00044ADF">
        <w:rPr>
          <w:rFonts w:ascii="Times New Roman" w:hAnsi="Times New Roman"/>
        </w:rPr>
        <w:t xml:space="preserve"> Creatives, both internal and external</w:t>
      </w:r>
      <w:r w:rsidR="005553E7">
        <w:rPr>
          <w:rFonts w:ascii="Times New Roman" w:hAnsi="Times New Roman"/>
        </w:rPr>
        <w:t>,</w:t>
      </w:r>
      <w:r w:rsidR="00044ADF">
        <w:rPr>
          <w:rFonts w:ascii="Times New Roman" w:hAnsi="Times New Roman"/>
        </w:rPr>
        <w:t xml:space="preserve"> are probably beyond the </w:t>
      </w:r>
      <w:r w:rsidRPr="006506FF">
        <w:rPr>
          <w:rFonts w:ascii="Times New Roman" w:hAnsi="Times New Roman"/>
        </w:rPr>
        <w:t>capacity</w:t>
      </w:r>
      <w:r w:rsidR="00044ADF">
        <w:rPr>
          <w:rFonts w:ascii="Times New Roman" w:hAnsi="Times New Roman"/>
        </w:rPr>
        <w:t xml:space="preserve"> of </w:t>
      </w:r>
      <w:r w:rsidR="00E80A82">
        <w:rPr>
          <w:rFonts w:ascii="Times New Roman" w:hAnsi="Times New Roman"/>
        </w:rPr>
        <w:t xml:space="preserve">traditional </w:t>
      </w:r>
      <w:r w:rsidR="00044ADF">
        <w:rPr>
          <w:rFonts w:ascii="Times New Roman" w:hAnsi="Times New Roman"/>
        </w:rPr>
        <w:t>schooling</w:t>
      </w:r>
      <w:r w:rsidR="00B93B5E">
        <w:rPr>
          <w:rFonts w:ascii="Times New Roman" w:hAnsi="Times New Roman"/>
        </w:rPr>
        <w:t xml:space="preserve"> to take credit for</w:t>
      </w:r>
      <w:r w:rsidR="00044ADF">
        <w:rPr>
          <w:rFonts w:ascii="Times New Roman" w:hAnsi="Times New Roman"/>
        </w:rPr>
        <w:t xml:space="preserve">. </w:t>
      </w:r>
      <w:r w:rsidR="005553E7">
        <w:rPr>
          <w:rFonts w:ascii="Times New Roman" w:hAnsi="Times New Roman"/>
        </w:rPr>
        <w:t xml:space="preserve">It is </w:t>
      </w:r>
      <w:r>
        <w:rPr>
          <w:rFonts w:ascii="Times New Roman" w:hAnsi="Times New Roman"/>
        </w:rPr>
        <w:t xml:space="preserve">therefore </w:t>
      </w:r>
      <w:r w:rsidR="005553E7">
        <w:rPr>
          <w:rFonts w:ascii="Times New Roman" w:hAnsi="Times New Roman"/>
        </w:rPr>
        <w:t xml:space="preserve">this second view of creativity, the small 'c' interpretation, that </w:t>
      </w:r>
      <w:r w:rsidR="00441939">
        <w:rPr>
          <w:rFonts w:ascii="Times New Roman" w:hAnsi="Times New Roman"/>
        </w:rPr>
        <w:t>can</w:t>
      </w:r>
      <w:r w:rsidR="005553E7">
        <w:rPr>
          <w:rFonts w:ascii="Times New Roman" w:hAnsi="Times New Roman"/>
        </w:rPr>
        <w:t xml:space="preserve"> </w:t>
      </w:r>
      <w:r w:rsidR="00441939">
        <w:rPr>
          <w:rFonts w:ascii="Times New Roman" w:hAnsi="Times New Roman"/>
        </w:rPr>
        <w:t xml:space="preserve">more </w:t>
      </w:r>
      <w:r w:rsidR="00962307">
        <w:rPr>
          <w:rFonts w:ascii="Times New Roman" w:hAnsi="Times New Roman"/>
        </w:rPr>
        <w:t>readily</w:t>
      </w:r>
      <w:r w:rsidR="00441939">
        <w:rPr>
          <w:rFonts w:ascii="Times New Roman" w:hAnsi="Times New Roman"/>
        </w:rPr>
        <w:t xml:space="preserve"> be fostered within</w:t>
      </w:r>
      <w:r w:rsidR="005553E7">
        <w:rPr>
          <w:rFonts w:ascii="Times New Roman" w:hAnsi="Times New Roman"/>
        </w:rPr>
        <w:t xml:space="preserve"> an educational setting in general, and an interdisicp</w:t>
      </w:r>
      <w:r w:rsidR="00441939">
        <w:rPr>
          <w:rFonts w:ascii="Times New Roman" w:hAnsi="Times New Roman"/>
        </w:rPr>
        <w:t xml:space="preserve">linary approach in particular. </w:t>
      </w:r>
    </w:p>
    <w:p w14:paraId="30477739" w14:textId="77777777" w:rsidR="00CA06A8" w:rsidRDefault="00CA06A8" w:rsidP="00931AA2">
      <w:pPr>
        <w:spacing w:line="480" w:lineRule="auto"/>
        <w:ind w:firstLine="720"/>
        <w:rPr>
          <w:rFonts w:ascii="Times New Roman" w:hAnsi="Times New Roman"/>
        </w:rPr>
      </w:pPr>
    </w:p>
    <w:p w14:paraId="40B599DA" w14:textId="77777777" w:rsidR="005E0641" w:rsidRDefault="005E0641" w:rsidP="00CA06A8">
      <w:pPr>
        <w:spacing w:line="480" w:lineRule="auto"/>
        <w:ind w:firstLine="720"/>
        <w:rPr>
          <w:rFonts w:ascii="Times New Roman" w:hAnsi="Times New Roman"/>
        </w:rPr>
      </w:pPr>
    </w:p>
    <w:p w14:paraId="11DC195D" w14:textId="77777777" w:rsidR="00166714" w:rsidRDefault="008F736E" w:rsidP="00CA06A8">
      <w:pPr>
        <w:spacing w:line="480" w:lineRule="auto"/>
        <w:ind w:firstLine="720"/>
        <w:rPr>
          <w:rFonts w:ascii="Times New Roman" w:hAnsi="Times New Roman"/>
        </w:rPr>
      </w:pPr>
      <w:r>
        <w:rPr>
          <w:rFonts w:ascii="Times New Roman" w:hAnsi="Times New Roman"/>
        </w:rPr>
        <w:t>In fact we believe that before you can get to the little 'c'</w:t>
      </w:r>
      <w:r w:rsidR="00931AA2">
        <w:rPr>
          <w:rFonts w:ascii="Times New Roman" w:hAnsi="Times New Roman"/>
        </w:rPr>
        <w:t xml:space="preserve"> creativity</w:t>
      </w:r>
      <w:r w:rsidR="0035436B">
        <w:rPr>
          <w:rFonts w:ascii="Times New Roman" w:hAnsi="Times New Roman"/>
        </w:rPr>
        <w:t>,</w:t>
      </w:r>
      <w:r w:rsidR="00931AA2">
        <w:rPr>
          <w:rFonts w:ascii="Times New Roman" w:hAnsi="Times New Roman"/>
        </w:rPr>
        <w:t xml:space="preserve"> you have to first move your teaching closer </w:t>
      </w:r>
      <w:r w:rsidR="00E0402C">
        <w:rPr>
          <w:rFonts w:ascii="Times New Roman" w:hAnsi="Times New Roman"/>
        </w:rPr>
        <w:t xml:space="preserve">in practice to Peter Webster's </w:t>
      </w:r>
      <w:r w:rsidR="002816E9">
        <w:rPr>
          <w:rFonts w:ascii="Times New Roman" w:hAnsi="Times New Roman"/>
        </w:rPr>
        <w:fldChar w:fldCharType="begin"/>
      </w:r>
      <w:r w:rsidR="00AB5886">
        <w:rPr>
          <w:rFonts w:ascii="Times New Roman" w:hAnsi="Times New Roman"/>
        </w:rPr>
        <w:instrText xml:space="preserve"> ADDIN EN.CITE &lt;EndNote&gt;&lt;Cite&gt;&lt;Author&gt;Webster&lt;/Author&gt;&lt;Year&gt;1990&lt;/Year&gt;&lt;RecNum&gt;72&lt;/RecNum&gt;&lt;record&gt;&lt;rec-number&gt;72&lt;/rec-number&gt;&lt;foreign-keys&gt;&lt;key app="EN" db-id="we0zp9rzrtpdauer9abv5aph9zexsa52a5sw"&gt;72&lt;/key&gt;&lt;/foreign-keys&gt;&lt;ref-type name="Journal Article"&gt;17&lt;/ref-type&gt;&lt;contributors&gt;&lt;authors&gt;&lt;author&gt;Webster, P.&lt;/author&gt;&lt;/authors&gt;&lt;/contributors&gt;&lt;titles&gt;&lt;title&gt;Creativity as Creative Thinking&lt;/title&gt;&lt;secondary-title&gt;Music Educators Journal&lt;/secondary-title&gt;&lt;/titles&gt;&lt;periodical&gt;&lt;full-title&gt;Music Educators Journal&lt;/full-title&gt;&lt;/periodical&gt;&lt;pages&gt;22-28&lt;/pages&gt;&lt;volume&gt;76&lt;/volume&gt;&lt;number&gt;9&lt;/number&gt;&lt;dates&gt;&lt;year&gt;1990&lt;/year&gt;&lt;/dates&gt;&lt;urls&gt;&lt;/urls&gt;&lt;electronic-resource-num&gt;doi: 10.2307/3401073&lt;/electronic-resource-num&gt;&lt;/record&gt;&lt;/Cite&gt;&lt;/EndNote&gt;</w:instrText>
      </w:r>
      <w:r w:rsidR="002816E9">
        <w:rPr>
          <w:rFonts w:ascii="Times New Roman" w:hAnsi="Times New Roman"/>
        </w:rPr>
        <w:fldChar w:fldCharType="separate"/>
      </w:r>
      <w:r w:rsidR="00AB5886">
        <w:rPr>
          <w:rFonts w:ascii="Times New Roman" w:hAnsi="Times New Roman"/>
          <w:noProof/>
        </w:rPr>
        <w:t>[11]</w:t>
      </w:r>
      <w:r w:rsidR="002816E9">
        <w:rPr>
          <w:rFonts w:ascii="Times New Roman" w:hAnsi="Times New Roman"/>
        </w:rPr>
        <w:fldChar w:fldCharType="end"/>
      </w:r>
      <w:r w:rsidR="00E0402C">
        <w:rPr>
          <w:rFonts w:ascii="Times New Roman" w:hAnsi="Times New Roman"/>
        </w:rPr>
        <w:t xml:space="preserve"> perspective of </w:t>
      </w:r>
    </w:p>
    <w:p w14:paraId="43C5BE1B" w14:textId="77777777" w:rsidR="00A33CC4" w:rsidRPr="008D7B64" w:rsidRDefault="00E0402C" w:rsidP="00E80A82">
      <w:pPr>
        <w:spacing w:line="480" w:lineRule="auto"/>
        <w:rPr>
          <w:rFonts w:ascii="Times New Roman" w:hAnsi="Times New Roman"/>
        </w:rPr>
      </w:pPr>
      <w:r>
        <w:rPr>
          <w:rFonts w:ascii="Times New Roman" w:hAnsi="Times New Roman"/>
        </w:rPr>
        <w:t>concentrating on developing ''creative thinking</w:t>
      </w:r>
      <w:r w:rsidR="00962307">
        <w:rPr>
          <w:rFonts w:ascii="Times New Roman" w:hAnsi="Times New Roman"/>
        </w:rPr>
        <w:t>.</w:t>
      </w:r>
      <w:r>
        <w:rPr>
          <w:rFonts w:ascii="Times New Roman" w:hAnsi="Times New Roman"/>
        </w:rPr>
        <w:t>''</w:t>
      </w:r>
      <w:r w:rsidR="007C00E7">
        <w:rPr>
          <w:rFonts w:ascii="Times New Roman" w:hAnsi="Times New Roman"/>
        </w:rPr>
        <w:t xml:space="preserve"> </w:t>
      </w:r>
      <w:r w:rsidR="00962307">
        <w:rPr>
          <w:rFonts w:ascii="Times New Roman" w:hAnsi="Times New Roman"/>
        </w:rPr>
        <w:t xml:space="preserve">Webster believes this way of looking at creativity </w:t>
      </w:r>
      <w:r w:rsidR="007C00E7">
        <w:rPr>
          <w:rFonts w:ascii="Times New Roman" w:hAnsi="Times New Roman"/>
        </w:rPr>
        <w:t xml:space="preserve">places the emphasis on the </w:t>
      </w:r>
      <w:r w:rsidR="007C00E7" w:rsidRPr="00E0402C">
        <w:rPr>
          <w:rFonts w:ascii="Times New Roman" w:hAnsi="Times New Roman"/>
        </w:rPr>
        <w:t>''</w:t>
      </w:r>
      <w:r w:rsidR="007C00E7" w:rsidRPr="00E0402C">
        <w:rPr>
          <w:rFonts w:ascii="Times New Roman" w:hAnsi="Times New Roman" w:cs="Times New Roman"/>
        </w:rPr>
        <w:t>process itself and on its role</w:t>
      </w:r>
      <w:r w:rsidR="00634CFC">
        <w:rPr>
          <w:rFonts w:ascii="Times New Roman" w:hAnsi="Times New Roman" w:cs="Times New Roman"/>
        </w:rPr>
        <w:t xml:space="preserve"> in music teaching and learning</w:t>
      </w:r>
      <w:r w:rsidR="007C00E7" w:rsidRPr="00E0402C">
        <w:rPr>
          <w:rFonts w:ascii="Times New Roman" w:hAnsi="Times New Roman" w:cs="Times New Roman"/>
        </w:rPr>
        <w:t>''</w:t>
      </w:r>
      <w:r w:rsidR="00634CFC">
        <w:rPr>
          <w:rFonts w:ascii="Times New Roman" w:hAnsi="Times New Roman" w:cs="Times New Roman"/>
        </w:rPr>
        <w:t xml:space="preserve"> (p. 23).</w:t>
      </w:r>
      <w:r w:rsidR="007C00E7">
        <w:rPr>
          <w:rFonts w:ascii="Times New Roman" w:hAnsi="Times New Roman" w:cs="Times New Roman"/>
        </w:rPr>
        <w:t xml:space="preserve"> </w:t>
      </w:r>
      <w:r>
        <w:rPr>
          <w:rFonts w:ascii="Times New Roman" w:hAnsi="Times New Roman"/>
        </w:rPr>
        <w:t xml:space="preserve"> </w:t>
      </w:r>
      <w:r w:rsidR="007C00E7">
        <w:rPr>
          <w:rFonts w:ascii="Times New Roman" w:hAnsi="Times New Roman"/>
        </w:rPr>
        <w:t>Though in this</w:t>
      </w:r>
      <w:r w:rsidR="005761C8">
        <w:rPr>
          <w:rFonts w:ascii="Times New Roman" w:hAnsi="Times New Roman"/>
        </w:rPr>
        <w:t xml:space="preserve"> instance</w:t>
      </w:r>
      <w:r w:rsidR="007C00E7">
        <w:rPr>
          <w:rFonts w:ascii="Times New Roman" w:hAnsi="Times New Roman"/>
        </w:rPr>
        <w:t xml:space="preserve"> he is discussing creative thinking in the context of a music classroom, we believe this perspective is relevant to most classroom</w:t>
      </w:r>
      <w:r w:rsidR="005761C8">
        <w:rPr>
          <w:rFonts w:ascii="Times New Roman" w:hAnsi="Times New Roman"/>
        </w:rPr>
        <w:t>s</w:t>
      </w:r>
      <w:r w:rsidR="007C00E7">
        <w:rPr>
          <w:rFonts w:ascii="Times New Roman" w:hAnsi="Times New Roman"/>
        </w:rPr>
        <w:t xml:space="preserve"> as he further</w:t>
      </w:r>
      <w:r w:rsidR="00E76D22">
        <w:rPr>
          <w:rFonts w:ascii="Times New Roman" w:hAnsi="Times New Roman" w:cs="Times New Roman"/>
        </w:rPr>
        <w:t xml:space="preserve"> describes creative thinking as a </w:t>
      </w:r>
      <w:r w:rsidR="00E76D22" w:rsidRPr="00E76D22">
        <w:rPr>
          <w:rFonts w:ascii="Times New Roman" w:hAnsi="Times New Roman" w:cs="Times New Roman"/>
        </w:rPr>
        <w:t xml:space="preserve">''dynamic mental process that alternates between </w:t>
      </w:r>
    </w:p>
    <w:p w14:paraId="141AE9ED" w14:textId="77777777" w:rsidR="006506FF" w:rsidRDefault="00E76D22" w:rsidP="00BA33FC">
      <w:pPr>
        <w:spacing w:line="480" w:lineRule="auto"/>
        <w:rPr>
          <w:rFonts w:ascii="Times New Roman" w:hAnsi="Times New Roman"/>
          <w:color w:val="auto"/>
        </w:rPr>
      </w:pPr>
      <w:r w:rsidRPr="00E76D22">
        <w:rPr>
          <w:rFonts w:ascii="Times New Roman" w:hAnsi="Times New Roman" w:cs="Times New Roman"/>
        </w:rPr>
        <w:t>divergent (imaginative) and convergent (factual) thinking, moving in stages over time.</w:t>
      </w:r>
      <w:r w:rsidR="006F6771">
        <w:rPr>
          <w:rFonts w:ascii="Times New Roman" w:hAnsi="Times New Roman" w:cs="Times New Roman"/>
        </w:rPr>
        <w:t xml:space="preserve"> </w:t>
      </w:r>
      <w:r w:rsidR="00BA33FC">
        <w:rPr>
          <w:rFonts w:ascii="Times New Roman" w:hAnsi="Times New Roman" w:cs="Times New Roman"/>
        </w:rPr>
        <w:t>(</w:t>
      </w:r>
      <w:r w:rsidR="006F6771">
        <w:rPr>
          <w:rFonts w:ascii="Times New Roman" w:hAnsi="Times New Roman" w:cs="Times New Roman"/>
        </w:rPr>
        <w:t>p.28</w:t>
      </w:r>
      <w:r w:rsidR="00BA33FC">
        <w:rPr>
          <w:rFonts w:ascii="Times New Roman" w:hAnsi="Times New Roman" w:cs="Times New Roman"/>
        </w:rPr>
        <w:t>)</w:t>
      </w:r>
      <w:r w:rsidRPr="00E76D22">
        <w:rPr>
          <w:rFonts w:ascii="Times New Roman" w:hAnsi="Times New Roman" w:cs="Times New Roman"/>
        </w:rPr>
        <w:t>''</w:t>
      </w:r>
      <w:r w:rsidR="00396E68">
        <w:rPr>
          <w:rFonts w:ascii="Times New Roman" w:hAnsi="Times New Roman" w:cs="Times New Roman"/>
        </w:rPr>
        <w:t xml:space="preserve"> </w:t>
      </w:r>
      <w:r w:rsidR="00E80A82">
        <w:rPr>
          <w:rFonts w:ascii="Times New Roman" w:hAnsi="Times New Roman" w:cs="Times New Roman"/>
        </w:rPr>
        <w:t xml:space="preserve"> </w:t>
      </w:r>
      <w:r w:rsidR="00BA33FC">
        <w:rPr>
          <w:rFonts w:ascii="Times New Roman" w:hAnsi="Times New Roman" w:cs="Times"/>
          <w:bCs/>
          <w:szCs w:val="20"/>
          <w:shd w:val="clear" w:color="auto" w:fill="auto"/>
          <w:lang w:val="en-US" w:eastAsia="en-US" w:bidi="ar-SA"/>
        </w:rPr>
        <w:t xml:space="preserve">As </w:t>
      </w:r>
      <w:r w:rsidR="006506FF">
        <w:rPr>
          <w:rFonts w:ascii="Times New Roman" w:hAnsi="Times New Roman" w:cs="Times"/>
          <w:bCs/>
          <w:szCs w:val="20"/>
          <w:shd w:val="clear" w:color="auto" w:fill="auto"/>
          <w:lang w:val="en-US" w:eastAsia="en-US" w:bidi="ar-SA"/>
        </w:rPr>
        <w:t xml:space="preserve">David </w:t>
      </w:r>
      <w:r w:rsidR="00BA33FC">
        <w:rPr>
          <w:rFonts w:ascii="Times New Roman" w:hAnsi="Times New Roman" w:cs="Times"/>
          <w:bCs/>
          <w:szCs w:val="20"/>
          <w:shd w:val="clear" w:color="auto" w:fill="auto"/>
          <w:lang w:val="en-US" w:eastAsia="en-US" w:bidi="ar-SA"/>
        </w:rPr>
        <w:t>Perkins discusses</w:t>
      </w:r>
      <w:r w:rsidR="00335F12">
        <w:rPr>
          <w:rFonts w:ascii="Times New Roman" w:hAnsi="Times New Roman" w:cs="Times"/>
          <w:bCs/>
          <w:szCs w:val="20"/>
          <w:shd w:val="clear" w:color="auto" w:fill="auto"/>
          <w:lang w:val="en-US" w:eastAsia="en-US" w:bidi="ar-SA"/>
        </w:rPr>
        <w:t xml:space="preserve"> with regard to the relationship between critical and creative thinking</w:t>
      </w:r>
      <w:r w:rsidR="00BA33FC">
        <w:rPr>
          <w:rFonts w:ascii="Times New Roman" w:hAnsi="Times New Roman" w:cs="Times"/>
          <w:bCs/>
          <w:szCs w:val="20"/>
          <w:shd w:val="clear" w:color="auto" w:fill="auto"/>
          <w:lang w:val="en-US" w:eastAsia="en-US" w:bidi="ar-SA"/>
        </w:rPr>
        <w:t>,</w:t>
      </w:r>
      <w:r w:rsidR="00335F12">
        <w:rPr>
          <w:rFonts w:ascii="Times New Roman" w:hAnsi="Times New Roman" w:cs="Times"/>
          <w:bCs/>
          <w:szCs w:val="20"/>
          <w:shd w:val="clear" w:color="auto" w:fill="auto"/>
          <w:lang w:val="en-US" w:eastAsia="en-US" w:bidi="ar-SA"/>
        </w:rPr>
        <w:t xml:space="preserve"> “The creative thinker has to be critically aware, because creative think</w:t>
      </w:r>
      <w:r w:rsidR="00E80A82">
        <w:rPr>
          <w:rFonts w:ascii="Times New Roman" w:hAnsi="Times New Roman" w:cs="Times"/>
          <w:bCs/>
          <w:szCs w:val="20"/>
          <w:shd w:val="clear" w:color="auto" w:fill="auto"/>
          <w:lang w:val="en-US" w:eastAsia="en-US" w:bidi="ar-SA"/>
        </w:rPr>
        <w:t>i</w:t>
      </w:r>
      <w:r w:rsidR="00335F12">
        <w:rPr>
          <w:rFonts w:ascii="Times New Roman" w:hAnsi="Times New Roman" w:cs="Times"/>
          <w:bCs/>
          <w:szCs w:val="20"/>
          <w:shd w:val="clear" w:color="auto" w:fill="auto"/>
          <w:lang w:val="en-US" w:eastAsia="en-US" w:bidi="ar-SA"/>
        </w:rPr>
        <w:t>ng, except in the simplest situations, involves the generation and sifting of possibilities and reworking them.</w:t>
      </w:r>
      <w:r w:rsidR="00BA33FC">
        <w:rPr>
          <w:rFonts w:ascii="Times New Roman" w:hAnsi="Times New Roman" w:cs="Times"/>
          <w:bCs/>
          <w:szCs w:val="20"/>
          <w:shd w:val="clear" w:color="auto" w:fill="auto"/>
          <w:lang w:val="en-US" w:eastAsia="en-US" w:bidi="ar-SA"/>
        </w:rPr>
        <w:t xml:space="preserve"> </w:t>
      </w:r>
      <w:r w:rsidR="00335F12">
        <w:rPr>
          <w:rFonts w:ascii="Times New Roman" w:hAnsi="Times New Roman" w:cs="Times"/>
          <w:bCs/>
          <w:szCs w:val="20"/>
          <w:shd w:val="clear" w:color="auto" w:fill="auto"/>
          <w:lang w:val="en-US" w:eastAsia="en-US" w:bidi="ar-SA"/>
        </w:rPr>
        <w:t>That has to be a critical process</w:t>
      </w:r>
      <w:r w:rsidR="00A572BF">
        <w:rPr>
          <w:rFonts w:ascii="Times New Roman" w:hAnsi="Times New Roman" w:cs="Times"/>
          <w:bCs/>
          <w:szCs w:val="20"/>
          <w:shd w:val="clear" w:color="auto" w:fill="auto"/>
          <w:lang w:val="en-US" w:eastAsia="en-US" w:bidi="ar-SA"/>
        </w:rPr>
        <w:t>”</w:t>
      </w:r>
      <w:r w:rsidR="006506FF">
        <w:rPr>
          <w:rFonts w:ascii="Times New Roman" w:hAnsi="Times New Roman" w:cs="Times"/>
          <w:bCs/>
          <w:szCs w:val="20"/>
          <w:shd w:val="clear" w:color="auto" w:fill="auto"/>
          <w:lang w:val="en-US" w:eastAsia="en-US" w:bidi="ar-SA"/>
        </w:rPr>
        <w:t xml:space="preserve"> </w:t>
      </w:r>
      <w:r w:rsidR="002816E9">
        <w:rPr>
          <w:rFonts w:ascii="Times New Roman" w:hAnsi="Times New Roman" w:cs="Times"/>
          <w:bCs/>
          <w:szCs w:val="20"/>
          <w:shd w:val="clear" w:color="auto" w:fill="auto"/>
          <w:lang w:val="en-US" w:eastAsia="en-US" w:bidi="ar-SA"/>
        </w:rPr>
        <w:fldChar w:fldCharType="begin"/>
      </w:r>
      <w:r w:rsidR="00AB5886">
        <w:rPr>
          <w:rFonts w:ascii="Times New Roman" w:hAnsi="Times New Roman" w:cs="Times"/>
          <w:bCs/>
          <w:szCs w:val="20"/>
          <w:shd w:val="clear" w:color="auto" w:fill="auto"/>
          <w:lang w:val="en-US" w:eastAsia="en-US" w:bidi="ar-SA"/>
        </w:rPr>
        <w:instrText xml:space="preserve"> ADDIN EN.CITE &lt;EndNote&gt;&lt;Cite&gt;&lt;Author&gt;Brandt&lt;/Author&gt;&lt;Year&gt;May 1986&lt;/Year&gt;&lt;RecNum&gt;73&lt;/RecNum&gt;&lt;record&gt;&lt;rec-number&gt;73&lt;/rec-number&gt;&lt;foreign-keys&gt;&lt;key app="EN" db-id="we0zp9rzrtpdauer9abv5aph9zexsa52a5sw"&gt;73&lt;/key&gt;&lt;/foreign-keys&gt;&lt;ref-type name="Journal Article"&gt;17&lt;/ref-type&gt;&lt;contributors&gt;&lt;authors&gt;&lt;author&gt;Brandt, R.S.&lt;/author&gt;&lt;/authors&gt;&lt;/contributors&gt;&lt;titles&gt;&lt;title&gt;On Creativity and Thinking Skills: A Conversation with David Perkins&lt;/title&gt;&lt;secondary-title&gt;Educational Leadership&lt;/secondary-title&gt;&lt;/titles&gt;&lt;periodical&gt;&lt;full-title&gt;Educational Leadership&lt;/full-title&gt;&lt;/periodical&gt;&lt;pages&gt;12-18&lt;/pages&gt;&lt;volume&gt;43&lt;/volume&gt;&lt;number&gt;8&lt;/number&gt;&lt;dates&gt;&lt;year&gt;May 1986&lt;/year&gt;&lt;/dates&gt;&lt;urls&gt;&lt;/urls&gt;&lt;/record&gt;&lt;/Cite&gt;&lt;/EndNote&gt;</w:instrText>
      </w:r>
      <w:r w:rsidR="002816E9">
        <w:rPr>
          <w:rFonts w:ascii="Times New Roman" w:hAnsi="Times New Roman" w:cs="Times"/>
          <w:bCs/>
          <w:szCs w:val="20"/>
          <w:shd w:val="clear" w:color="auto" w:fill="auto"/>
          <w:lang w:val="en-US" w:eastAsia="en-US" w:bidi="ar-SA"/>
        </w:rPr>
        <w:fldChar w:fldCharType="separate"/>
      </w:r>
      <w:r w:rsidR="00335F12">
        <w:rPr>
          <w:rFonts w:ascii="Times New Roman" w:hAnsi="Times New Roman" w:cs="Times"/>
          <w:bCs/>
          <w:noProof/>
          <w:szCs w:val="20"/>
          <w:shd w:val="clear" w:color="auto" w:fill="auto"/>
          <w:lang w:val="en-US" w:eastAsia="en-US" w:bidi="ar-SA"/>
        </w:rPr>
        <w:t>[2]</w:t>
      </w:r>
      <w:r w:rsidR="002816E9">
        <w:rPr>
          <w:rFonts w:ascii="Times New Roman" w:hAnsi="Times New Roman" w:cs="Times"/>
          <w:bCs/>
          <w:szCs w:val="20"/>
          <w:shd w:val="clear" w:color="auto" w:fill="auto"/>
          <w:lang w:val="en-US" w:eastAsia="en-US" w:bidi="ar-SA"/>
        </w:rPr>
        <w:fldChar w:fldCharType="end"/>
      </w:r>
      <w:r w:rsidR="00A572BF">
        <w:rPr>
          <w:rFonts w:ascii="Times New Roman" w:hAnsi="Times New Roman" w:cs="Times"/>
          <w:bCs/>
          <w:szCs w:val="20"/>
          <w:shd w:val="clear" w:color="auto" w:fill="auto"/>
          <w:lang w:val="en-US" w:eastAsia="en-US" w:bidi="ar-SA"/>
        </w:rPr>
        <w:t xml:space="preserve"> (p. 15)</w:t>
      </w:r>
      <w:r w:rsidR="006506FF">
        <w:rPr>
          <w:rFonts w:ascii="Times New Roman" w:hAnsi="Times New Roman" w:cs="Times"/>
          <w:bCs/>
          <w:szCs w:val="20"/>
          <w:shd w:val="clear" w:color="auto" w:fill="auto"/>
          <w:lang w:val="en-US" w:eastAsia="en-US" w:bidi="ar-SA"/>
        </w:rPr>
        <w:t>.</w:t>
      </w:r>
      <w:r w:rsidR="00BA33FC">
        <w:rPr>
          <w:rFonts w:ascii="Times New Roman" w:hAnsi="Times New Roman"/>
          <w:color w:val="auto"/>
          <w:highlight w:val="yellow"/>
        </w:rPr>
        <w:t xml:space="preserve"> </w:t>
      </w:r>
    </w:p>
    <w:p w14:paraId="678CF3F3" w14:textId="77777777" w:rsidR="006506FF" w:rsidRDefault="006506FF" w:rsidP="006506FF">
      <w:pPr>
        <w:spacing w:line="480" w:lineRule="auto"/>
        <w:rPr>
          <w:rFonts w:ascii="Times New Roman" w:hAnsi="Times New Roman"/>
        </w:rPr>
      </w:pPr>
      <w:r>
        <w:rPr>
          <w:rFonts w:ascii="Times New Roman" w:hAnsi="Times New Roman"/>
        </w:rPr>
        <w:t>Perkins' research has led him to believe that, ''In general, creative people call upon their minds with questions different from those less creative people ask of themselves</w:t>
      </w:r>
      <w:r w:rsidR="00A572BF">
        <w:rPr>
          <w:rFonts w:ascii="Times New Roman" w:hAnsi="Times New Roman"/>
        </w:rPr>
        <w:t xml:space="preserve">'' </w:t>
      </w:r>
      <w:r>
        <w:rPr>
          <w:rFonts w:ascii="Times New Roman" w:hAnsi="Times New Roman"/>
        </w:rPr>
        <w:t xml:space="preserve"> </w:t>
      </w:r>
      <w:r w:rsidR="002816E9">
        <w:rPr>
          <w:rFonts w:ascii="Times New Roman" w:hAnsi="Times New Roman"/>
        </w:rPr>
        <w:fldChar w:fldCharType="begin"/>
      </w:r>
      <w:r w:rsidR="00AB5886">
        <w:rPr>
          <w:rFonts w:ascii="Times New Roman" w:hAnsi="Times New Roman"/>
        </w:rPr>
        <w:instrText xml:space="preserve"> ADDIN EN.CITE &lt;EndNote&gt;&lt;Cite&gt;&lt;Author&gt;Brandt&lt;/Author&gt;&lt;Year&gt;May 1986&lt;/Year&gt;&lt;RecNum&gt;73&lt;/RecNum&gt;&lt;record&gt;&lt;rec-number&gt;73&lt;/rec-number&gt;&lt;foreign-keys&gt;&lt;key app="EN" db-id="we0zp9rzrtpdauer9abv5aph9zexsa52a5sw"&gt;73&lt;/key&gt;&lt;/foreign-keys&gt;&lt;ref-type name="Journal Article"&gt;17&lt;/ref-type&gt;&lt;contributors&gt;&lt;authors&gt;&lt;author&gt;Brandt, R.S.&lt;/author&gt;&lt;/authors&gt;&lt;/contributors&gt;&lt;titles&gt;&lt;title&gt;On Creativity and Thinking Skills: A Conversation with David Perkins&lt;/title&gt;&lt;secondary-title&gt;Educational Leadership&lt;/secondary-title&gt;&lt;/titles&gt;&lt;periodical&gt;&lt;full-title&gt;Educational Leadership&lt;/full-title&gt;&lt;/periodical&gt;&lt;pages&gt;12-18&lt;/pages&gt;&lt;volume&gt;43&lt;/volume&gt;&lt;number&gt;8&lt;/number&gt;&lt;dates&gt;&lt;year&gt;May 1986&lt;/year&gt;&lt;/dates&gt;&lt;urls&gt;&lt;/urls&gt;&lt;/record&gt;&lt;/Cite&gt;&lt;/EndNote&gt;</w:instrText>
      </w:r>
      <w:r w:rsidR="002816E9">
        <w:rPr>
          <w:rFonts w:ascii="Times New Roman" w:hAnsi="Times New Roman"/>
        </w:rPr>
        <w:fldChar w:fldCharType="separate"/>
      </w:r>
      <w:r>
        <w:rPr>
          <w:rFonts w:ascii="Times New Roman" w:hAnsi="Times New Roman"/>
          <w:noProof/>
        </w:rPr>
        <w:t>[2]</w:t>
      </w:r>
      <w:r w:rsidR="002816E9">
        <w:rPr>
          <w:rFonts w:ascii="Times New Roman" w:hAnsi="Times New Roman"/>
        </w:rPr>
        <w:fldChar w:fldCharType="end"/>
      </w:r>
      <w:r>
        <w:rPr>
          <w:rFonts w:ascii="Times New Roman" w:hAnsi="Times New Roman"/>
        </w:rPr>
        <w:t xml:space="preserve"> (p. 14). So how might you move the needle in your class towards a culture of creative and critical thinking?</w:t>
      </w:r>
    </w:p>
    <w:p w14:paraId="25779CBA" w14:textId="77777777" w:rsidR="00EF5592" w:rsidRDefault="00C90CA9" w:rsidP="00EF5592">
      <w:pPr>
        <w:rPr>
          <w:rFonts w:ascii="Times New Roman" w:hAnsi="Times New Roman" w:cs="Times New Roman"/>
          <w:b/>
          <w:color w:val="1F497D" w:themeColor="text2"/>
        </w:rPr>
      </w:pPr>
      <w:r>
        <w:rPr>
          <w:rFonts w:ascii="Times New Roman" w:hAnsi="Times New Roman" w:cs="Times New Roman"/>
          <w:b/>
          <w:color w:val="1F497D" w:themeColor="text2"/>
        </w:rPr>
        <w:t xml:space="preserve">Building a Better Mousetrap: </w:t>
      </w:r>
      <w:r w:rsidR="007D69BD">
        <w:rPr>
          <w:rFonts w:ascii="Times New Roman" w:hAnsi="Times New Roman" w:cs="Times New Roman"/>
          <w:b/>
          <w:color w:val="1F497D" w:themeColor="text2"/>
        </w:rPr>
        <w:t xml:space="preserve">Learning Environments that </w:t>
      </w:r>
      <w:r w:rsidR="001F7CFB" w:rsidRPr="001F7CFB">
        <w:rPr>
          <w:rFonts w:ascii="Times New Roman" w:hAnsi="Times New Roman" w:cs="Times New Roman"/>
          <w:b/>
          <w:color w:val="1F497D" w:themeColor="text2"/>
        </w:rPr>
        <w:t>Foster Imagi</w:t>
      </w:r>
      <w:r w:rsidR="007D69BD">
        <w:rPr>
          <w:rFonts w:ascii="Times New Roman" w:hAnsi="Times New Roman" w:cs="Times New Roman"/>
          <w:b/>
          <w:color w:val="1F497D" w:themeColor="text2"/>
        </w:rPr>
        <w:t>native and Creative Experiences</w:t>
      </w:r>
    </w:p>
    <w:p w14:paraId="78C4512D" w14:textId="77777777" w:rsidR="00372022" w:rsidRPr="001F7CFB" w:rsidRDefault="00372022" w:rsidP="00EF5592">
      <w:pPr>
        <w:rPr>
          <w:rFonts w:ascii="Times New Roman" w:hAnsi="Times New Roman" w:cs="Times New Roman"/>
          <w:b/>
          <w:color w:val="1F497D" w:themeColor="text2"/>
        </w:rPr>
      </w:pPr>
    </w:p>
    <w:p w14:paraId="1E6B21BD" w14:textId="77777777" w:rsidR="008D7B64" w:rsidRDefault="005C18EA" w:rsidP="006506FF">
      <w:pPr>
        <w:spacing w:line="480" w:lineRule="auto"/>
        <w:ind w:firstLine="720"/>
        <w:rPr>
          <w:rFonts w:ascii="Times New Roman" w:hAnsi="Times New Roman"/>
        </w:rPr>
      </w:pPr>
      <w:r w:rsidRPr="00685A99">
        <w:rPr>
          <w:rFonts w:ascii="Times New Roman" w:hAnsi="Times New Roman"/>
        </w:rPr>
        <w:t>Consider a typical lecture based classroom for example.  The teacher is in the front of the room delivering information. The students, depending on how engaging the teacher is</w:t>
      </w:r>
      <w:r>
        <w:rPr>
          <w:rFonts w:ascii="Times New Roman" w:hAnsi="Times New Roman"/>
        </w:rPr>
        <w:t>,</w:t>
      </w:r>
      <w:r w:rsidRPr="00685A99">
        <w:rPr>
          <w:rFonts w:ascii="Times New Roman" w:hAnsi="Times New Roman"/>
        </w:rPr>
        <w:t xml:space="preserve"> are either receiving the information through listening or note takin</w:t>
      </w:r>
      <w:r>
        <w:rPr>
          <w:rFonts w:ascii="Times New Roman" w:hAnsi="Times New Roman"/>
        </w:rPr>
        <w:t>g</w:t>
      </w:r>
      <w:r w:rsidRPr="00685A99">
        <w:rPr>
          <w:rFonts w:ascii="Times New Roman" w:hAnsi="Times New Roman"/>
        </w:rPr>
        <w:t>, or they are counting the minutes until the next class, bringing them closer to the end of the day</w:t>
      </w:r>
      <w:r>
        <w:rPr>
          <w:rFonts w:ascii="Times New Roman" w:hAnsi="Times New Roman"/>
        </w:rPr>
        <w:t xml:space="preserve">. </w:t>
      </w:r>
    </w:p>
    <w:p w14:paraId="0EFA02D7" w14:textId="77777777" w:rsidR="008D7B64" w:rsidRDefault="008D7B64" w:rsidP="008D7B64">
      <w:pPr>
        <w:spacing w:line="480" w:lineRule="auto"/>
        <w:rPr>
          <w:rFonts w:ascii="Times New Roman" w:hAnsi="Times New Roman"/>
        </w:rPr>
      </w:pPr>
    </w:p>
    <w:p w14:paraId="284BA7E8" w14:textId="77777777" w:rsidR="008D7B64" w:rsidRDefault="008D7B64" w:rsidP="006506FF">
      <w:pPr>
        <w:spacing w:line="480" w:lineRule="auto"/>
        <w:rPr>
          <w:rFonts w:ascii="Times New Roman" w:hAnsi="Times New Roman"/>
        </w:rPr>
      </w:pPr>
    </w:p>
    <w:p w14:paraId="797532CA" w14:textId="77777777" w:rsidR="00E95368" w:rsidRDefault="005C18EA" w:rsidP="006506FF">
      <w:pPr>
        <w:spacing w:line="480" w:lineRule="auto"/>
        <w:rPr>
          <w:rFonts w:ascii="Times New Roman" w:hAnsi="Times New Roman"/>
        </w:rPr>
      </w:pPr>
      <w:r>
        <w:rPr>
          <w:rFonts w:ascii="Times New Roman" w:hAnsi="Times New Roman"/>
        </w:rPr>
        <w:t>Either way, most of the thinking being done in that classroom is being done by the teacher.  More likely than not the students will be assessed through some kind of test</w:t>
      </w:r>
      <w:r>
        <w:rPr>
          <w:rFonts w:ascii="Arial" w:hAnsi="Arial"/>
        </w:rPr>
        <w:t xml:space="preserve"> </w:t>
      </w:r>
    </w:p>
    <w:p w14:paraId="202A627A" w14:textId="77777777" w:rsidR="00547BF2" w:rsidRDefault="00E95368" w:rsidP="006506FF">
      <w:pPr>
        <w:spacing w:line="480" w:lineRule="auto"/>
        <w:rPr>
          <w:rFonts w:ascii="Times New Roman" w:hAnsi="Times New Roman"/>
        </w:rPr>
      </w:pPr>
      <w:r>
        <w:rPr>
          <w:rFonts w:ascii="Times New Roman" w:hAnsi="Times New Roman"/>
        </w:rPr>
        <w:t>r</w:t>
      </w:r>
      <w:r w:rsidR="005C18EA">
        <w:rPr>
          <w:rFonts w:ascii="Times New Roman" w:hAnsi="Times New Roman"/>
        </w:rPr>
        <w:t>ather than being given an opportunity to apply what they are learning. Think of it this way, most tests are designed for there to be one right answer, not a range of possibilities.  Not exactly an optimum environment for encouraging</w:t>
      </w:r>
      <w:r w:rsidR="0062136C">
        <w:rPr>
          <w:rFonts w:ascii="Times New Roman" w:hAnsi="Times New Roman"/>
        </w:rPr>
        <w:t xml:space="preserve"> those 'what if' moments</w:t>
      </w:r>
      <w:r w:rsidR="002D6FF5">
        <w:rPr>
          <w:rFonts w:ascii="Times New Roman" w:hAnsi="Times New Roman"/>
        </w:rPr>
        <w:t xml:space="preserve"> brought about by</w:t>
      </w:r>
      <w:r w:rsidR="005C18EA">
        <w:rPr>
          <w:rFonts w:ascii="Times New Roman" w:hAnsi="Times New Roman"/>
        </w:rPr>
        <w:t xml:space="preserve"> analytical, critical</w:t>
      </w:r>
      <w:r w:rsidR="00BC1E86">
        <w:rPr>
          <w:rFonts w:ascii="Times New Roman" w:hAnsi="Times New Roman"/>
        </w:rPr>
        <w:t>,</w:t>
      </w:r>
      <w:r w:rsidR="005C18EA">
        <w:rPr>
          <w:rFonts w:ascii="Times New Roman" w:hAnsi="Times New Roman"/>
        </w:rPr>
        <w:t xml:space="preserve"> or creative thinking. </w:t>
      </w:r>
      <w:r w:rsidR="006506FF">
        <w:rPr>
          <w:rFonts w:ascii="Times New Roman" w:hAnsi="Times New Roman"/>
        </w:rPr>
        <w:t>In an overall school culture where your students are programmed to seek the 'right' answer, courses designed to let their imaginations take over, underscoring the importance of exploring problems that can have multiple solutions, will help prepare your students for the reality of a world that is far from neat and orderly.</w:t>
      </w:r>
    </w:p>
    <w:p w14:paraId="151095CD" w14:textId="4AB5C783" w:rsidR="00B06A73" w:rsidRDefault="00547BF2" w:rsidP="006506FF">
      <w:pPr>
        <w:spacing w:line="480" w:lineRule="auto"/>
        <w:rPr>
          <w:rFonts w:ascii="Times New Roman" w:hAnsi="Times New Roman"/>
        </w:rPr>
      </w:pPr>
      <w:r>
        <w:rPr>
          <w:rFonts w:ascii="Times New Roman" w:hAnsi="Times New Roman"/>
        </w:rPr>
        <w:tab/>
        <w:t xml:space="preserve">As you </w:t>
      </w:r>
      <w:del w:id="0" w:author="Gena Greher" w:date="2012-05-29T14:06:00Z">
        <w:r w:rsidDel="0067063E">
          <w:rPr>
            <w:rFonts w:ascii="Times New Roman" w:hAnsi="Times New Roman"/>
          </w:rPr>
          <w:delText>may recall</w:delText>
        </w:r>
      </w:del>
      <w:ins w:id="1" w:author="Gena Greher" w:date="2012-05-29T14:06:00Z">
        <w:r w:rsidR="0067063E">
          <w:rPr>
            <w:rFonts w:ascii="Times New Roman" w:hAnsi="Times New Roman"/>
          </w:rPr>
          <w:t>will see</w:t>
        </w:r>
      </w:ins>
      <w:r>
        <w:rPr>
          <w:rFonts w:ascii="Times New Roman" w:hAnsi="Times New Roman"/>
        </w:rPr>
        <w:t xml:space="preserve"> </w:t>
      </w:r>
      <w:del w:id="2" w:author="Gena Greher" w:date="2012-05-29T14:06:00Z">
        <w:r w:rsidDel="0067063E">
          <w:rPr>
            <w:rFonts w:ascii="Times New Roman" w:hAnsi="Times New Roman"/>
          </w:rPr>
          <w:delText xml:space="preserve">from </w:delText>
        </w:r>
      </w:del>
      <w:ins w:id="3" w:author="Gena Greher" w:date="2012-05-29T14:06:00Z">
        <w:r w:rsidR="0067063E">
          <w:rPr>
            <w:rFonts w:ascii="Times New Roman" w:hAnsi="Times New Roman"/>
          </w:rPr>
          <w:t xml:space="preserve">in </w:t>
        </w:r>
      </w:ins>
      <w:r>
        <w:rPr>
          <w:rFonts w:ascii="Times New Roman" w:hAnsi="Times New Roman"/>
        </w:rPr>
        <w:t>Chapter 4, we</w:t>
      </w:r>
      <w:r w:rsidR="00C51442">
        <w:rPr>
          <w:rFonts w:ascii="Times New Roman" w:hAnsi="Times New Roman"/>
        </w:rPr>
        <w:t xml:space="preserve"> have</w:t>
      </w:r>
      <w:r>
        <w:rPr>
          <w:rFonts w:ascii="Times New Roman" w:hAnsi="Times New Roman"/>
        </w:rPr>
        <w:t xml:space="preserve"> had a variety of permutations of our Found Objects project. In our Synchronized course</w:t>
      </w:r>
      <w:r w:rsidR="00610EE5">
        <w:rPr>
          <w:rFonts w:ascii="Times New Roman" w:hAnsi="Times New Roman"/>
        </w:rPr>
        <w:t>,</w:t>
      </w:r>
      <w:r>
        <w:rPr>
          <w:rFonts w:ascii="Times New Roman" w:hAnsi="Times New Roman"/>
        </w:rPr>
        <w:t xml:space="preserve"> students re-purposed jacket zippers, irons, shoes, recyclable garbage, and cereal boxes for musical ends.  Over the many offerings of this course we have had several fans and other electronic appliances serve as musical instruments</w:t>
      </w:r>
      <w:r w:rsidR="00610EE5">
        <w:rPr>
          <w:rFonts w:ascii="Times New Roman" w:hAnsi="Times New Roman"/>
        </w:rPr>
        <w:t>,</w:t>
      </w:r>
      <w:r>
        <w:rPr>
          <w:rFonts w:ascii="Times New Roman" w:hAnsi="Times New Roman"/>
        </w:rPr>
        <w:t xml:space="preserve"> yet no two compositions or sets of notations have been identical.  And let us not forget the</w:t>
      </w:r>
      <w:ins w:id="4" w:author="Gena Greher" w:date="2012-05-29T14:06:00Z">
        <w:r w:rsidR="0067063E">
          <w:rPr>
            <w:rFonts w:ascii="Times New Roman" w:hAnsi="Times New Roman"/>
          </w:rPr>
          <w:t>re is a</w:t>
        </w:r>
      </w:ins>
      <w:r>
        <w:rPr>
          <w:rFonts w:ascii="Times New Roman" w:hAnsi="Times New Roman"/>
        </w:rPr>
        <w:t xml:space="preserve"> student who through </w:t>
      </w:r>
      <w:r w:rsidR="00C51442">
        <w:rPr>
          <w:rFonts w:ascii="Times New Roman" w:hAnsi="Times New Roman"/>
        </w:rPr>
        <w:t>exploring the sounds created by</w:t>
      </w:r>
      <w:r>
        <w:rPr>
          <w:rFonts w:ascii="Times New Roman" w:hAnsi="Times New Roman"/>
        </w:rPr>
        <w:t xml:space="preserve"> the various speeds of her electric hand mixer</w:t>
      </w:r>
      <w:r w:rsidR="00EB2EA7">
        <w:rPr>
          <w:rFonts w:ascii="Times New Roman" w:hAnsi="Times New Roman"/>
        </w:rPr>
        <w:t>,</w:t>
      </w:r>
      <w:r>
        <w:rPr>
          <w:rFonts w:ascii="Times New Roman" w:hAnsi="Times New Roman"/>
        </w:rPr>
        <w:t xml:space="preserve"> discovered she could play ''Taps'' on </w:t>
      </w:r>
      <w:r w:rsidR="00610EE5">
        <w:rPr>
          <w:rFonts w:ascii="Times New Roman" w:hAnsi="Times New Roman"/>
        </w:rPr>
        <w:t xml:space="preserve">her </w:t>
      </w:r>
      <w:r>
        <w:rPr>
          <w:rFonts w:ascii="Times New Roman" w:hAnsi="Times New Roman"/>
        </w:rPr>
        <w:t>mixer.  Were these students involved in critical and cre</w:t>
      </w:r>
      <w:r w:rsidR="00C51442">
        <w:rPr>
          <w:rFonts w:ascii="Times New Roman" w:hAnsi="Times New Roman"/>
        </w:rPr>
        <w:t xml:space="preserve">ative thinking? Certainly.  Were there some that demonstrated greater engagement than merely fulfilling yet another assignment? Absolutely!  Several years ago in the Music Methods class a student devised a ''recyclophone'' from his collection of recycled garbage.  He created an inventive notation </w:t>
      </w:r>
    </w:p>
    <w:p w14:paraId="384F84C8" w14:textId="77777777" w:rsidR="00B06A73" w:rsidRDefault="00B06A73" w:rsidP="006506FF">
      <w:pPr>
        <w:spacing w:line="480" w:lineRule="auto"/>
        <w:rPr>
          <w:rFonts w:ascii="Times New Roman" w:hAnsi="Times New Roman"/>
        </w:rPr>
      </w:pPr>
    </w:p>
    <w:p w14:paraId="5DA5C60B" w14:textId="77777777" w:rsidR="00AC63F2" w:rsidRDefault="00AC63F2" w:rsidP="006506FF">
      <w:pPr>
        <w:spacing w:line="480" w:lineRule="auto"/>
        <w:rPr>
          <w:rFonts w:ascii="Times New Roman" w:hAnsi="Times New Roman"/>
        </w:rPr>
      </w:pPr>
    </w:p>
    <w:p w14:paraId="3BAB8896" w14:textId="77777777" w:rsidR="00610EE5" w:rsidRDefault="00C51442" w:rsidP="006506FF">
      <w:pPr>
        <w:spacing w:line="480" w:lineRule="auto"/>
        <w:rPr>
          <w:rFonts w:ascii="Times New Roman" w:hAnsi="Times New Roman"/>
        </w:rPr>
      </w:pPr>
      <w:r>
        <w:rPr>
          <w:rFonts w:ascii="Times New Roman" w:hAnsi="Times New Roman"/>
        </w:rPr>
        <w:t xml:space="preserve">system that was intuitive enough so that when another student began to perform his composition, to everyone's delight we were hearing a quirky rendition of the opening </w:t>
      </w:r>
    </w:p>
    <w:p w14:paraId="3EA3AE3F" w14:textId="77777777" w:rsidR="000121E1" w:rsidRDefault="00C51442" w:rsidP="006506FF">
      <w:pPr>
        <w:spacing w:line="480" w:lineRule="auto"/>
        <w:rPr>
          <w:rFonts w:ascii="Times New Roman" w:hAnsi="Times New Roman"/>
        </w:rPr>
      </w:pPr>
      <w:r>
        <w:rPr>
          <w:rFonts w:ascii="Times New Roman" w:hAnsi="Times New Roman"/>
        </w:rPr>
        <w:t xml:space="preserve">phrases of ''The Blue Danube.''  </w:t>
      </w:r>
      <w:r w:rsidR="000121E1">
        <w:rPr>
          <w:rFonts w:ascii="Times New Roman" w:hAnsi="Times New Roman"/>
        </w:rPr>
        <w:t>In reflecting upon this activity, the creator of the ''recyclophone'' noted that,</w:t>
      </w:r>
    </w:p>
    <w:p w14:paraId="286072DE" w14:textId="77777777" w:rsidR="000121E1" w:rsidRPr="009A39DD" w:rsidRDefault="000121E1" w:rsidP="000121E1">
      <w:pPr>
        <w:pStyle w:val="NormalWeb"/>
        <w:spacing w:before="2" w:after="2"/>
        <w:ind w:left="720"/>
        <w:rPr>
          <w:rFonts w:ascii="Times New Roman" w:hAnsi="Times New Roman"/>
          <w:sz w:val="24"/>
        </w:rPr>
      </w:pPr>
      <w:r w:rsidRPr="009A39DD">
        <w:rPr>
          <w:rFonts w:ascii="Times New Roman" w:hAnsi="Times New Roman"/>
          <w:sz w:val="24"/>
        </w:rPr>
        <w:t>One thing I noticed in this lesson was how unique our "instruments" were and how many different ideas about tone colors and notation we had as a class.  Everybody was trying to express a distinctive musical thought with their instruments, whether it was a melody or just a combination of sounds.</w:t>
      </w:r>
    </w:p>
    <w:p w14:paraId="1723692C" w14:textId="77777777" w:rsidR="00610EE5" w:rsidRDefault="000121E1" w:rsidP="00610EE5">
      <w:pPr>
        <w:pStyle w:val="NormalWeb"/>
        <w:spacing w:before="2" w:after="2"/>
        <w:ind w:left="720"/>
        <w:rPr>
          <w:rFonts w:ascii="Times New Roman" w:hAnsi="Times New Roman"/>
          <w:sz w:val="24"/>
        </w:rPr>
      </w:pPr>
      <w:r w:rsidRPr="009A39DD">
        <w:rPr>
          <w:rFonts w:ascii="Times New Roman" w:hAnsi="Times New Roman"/>
          <w:sz w:val="24"/>
        </w:rPr>
        <w:t xml:space="preserve">Playing other people's instruments really made us think analytically and creatively about figuring out how to "break the code".  It also made us work together and use each other's ideas.  </w:t>
      </w:r>
    </w:p>
    <w:p w14:paraId="44866B24" w14:textId="77777777" w:rsidR="00610EE5" w:rsidRPr="00610EE5" w:rsidRDefault="00610EE5" w:rsidP="00610EE5">
      <w:pPr>
        <w:pStyle w:val="NormalWeb"/>
        <w:spacing w:before="2" w:after="2"/>
        <w:ind w:left="720"/>
        <w:rPr>
          <w:rFonts w:ascii="Times New Roman" w:hAnsi="Times New Roman"/>
          <w:sz w:val="24"/>
        </w:rPr>
      </w:pPr>
    </w:p>
    <w:p w14:paraId="73C919B8" w14:textId="77777777" w:rsidR="000121E1" w:rsidRDefault="00C51442" w:rsidP="006506FF">
      <w:pPr>
        <w:spacing w:line="480" w:lineRule="auto"/>
        <w:rPr>
          <w:rFonts w:ascii="Times New Roman" w:hAnsi="Times New Roman"/>
        </w:rPr>
      </w:pPr>
      <w:r>
        <w:rPr>
          <w:rFonts w:ascii="Times New Roman" w:hAnsi="Times New Roman"/>
        </w:rPr>
        <w:t xml:space="preserve">We can never predict the outcomes of this project and there are always surprises, but on some level </w:t>
      </w:r>
      <w:r w:rsidR="009A39DD">
        <w:rPr>
          <w:rFonts w:ascii="Times New Roman" w:hAnsi="Times New Roman"/>
        </w:rPr>
        <w:t xml:space="preserve">we are devising situations that support </w:t>
      </w:r>
      <w:r w:rsidR="00D233E9">
        <w:rPr>
          <w:rFonts w:ascii="Times New Roman" w:hAnsi="Times New Roman"/>
        </w:rPr>
        <w:t>s</w:t>
      </w:r>
      <w:r w:rsidR="009A39DD">
        <w:rPr>
          <w:rFonts w:ascii="Times New Roman" w:hAnsi="Times New Roman"/>
        </w:rPr>
        <w:t>etting their imaginations loose</w:t>
      </w:r>
      <w:r>
        <w:rPr>
          <w:rFonts w:ascii="Times New Roman" w:hAnsi="Times New Roman"/>
        </w:rPr>
        <w:t>.</w:t>
      </w:r>
    </w:p>
    <w:p w14:paraId="04EC994A" w14:textId="77777777" w:rsidR="000D7B11" w:rsidRDefault="001E21DE" w:rsidP="00C67441">
      <w:pPr>
        <w:spacing w:line="480" w:lineRule="auto"/>
        <w:rPr>
          <w:rFonts w:ascii="Times New Roman" w:hAnsi="Times New Roman"/>
        </w:rPr>
      </w:pPr>
      <w:r>
        <w:rPr>
          <w:rFonts w:ascii="Times New Roman" w:hAnsi="Times New Roman"/>
        </w:rPr>
        <w:tab/>
        <w:t xml:space="preserve">So by now you are probably thinking, 'what is the optimum environment?'  </w:t>
      </w:r>
      <w:r w:rsidR="00AD3EB0">
        <w:rPr>
          <w:rFonts w:ascii="Times New Roman" w:hAnsi="Times New Roman"/>
        </w:rPr>
        <w:t xml:space="preserve">Just as we wouldn't espouse creating projects with one </w:t>
      </w:r>
      <w:r w:rsidR="00301951" w:rsidRPr="00301951">
        <w:rPr>
          <w:rFonts w:ascii="Times New Roman" w:hAnsi="Times New Roman"/>
        </w:rPr>
        <w:t>best</w:t>
      </w:r>
      <w:r w:rsidR="00AD3EB0">
        <w:rPr>
          <w:rFonts w:ascii="Times New Roman" w:hAnsi="Times New Roman"/>
        </w:rPr>
        <w:t xml:space="preserve"> outcome, we think</w:t>
      </w:r>
      <w:r w:rsidR="00D107D1">
        <w:rPr>
          <w:rFonts w:ascii="Times New Roman" w:hAnsi="Times New Roman"/>
        </w:rPr>
        <w:t xml:space="preserve"> there can be a variety of </w:t>
      </w:r>
      <w:r w:rsidR="00D107D1" w:rsidRPr="00D107D1">
        <w:rPr>
          <w:rFonts w:ascii="Times New Roman" w:hAnsi="Times New Roman"/>
        </w:rPr>
        <w:t>optimal</w:t>
      </w:r>
      <w:r w:rsidR="00AD3EB0">
        <w:rPr>
          <w:rFonts w:ascii="Times New Roman" w:hAnsi="Times New Roman"/>
        </w:rPr>
        <w:t xml:space="preserve"> </w:t>
      </w:r>
      <w:r w:rsidR="00D107D1">
        <w:rPr>
          <w:rFonts w:ascii="Times New Roman" w:hAnsi="Times New Roman"/>
        </w:rPr>
        <w:t>classroom environments</w:t>
      </w:r>
      <w:r w:rsidR="00D44A18">
        <w:rPr>
          <w:rFonts w:ascii="Times New Roman" w:hAnsi="Times New Roman"/>
        </w:rPr>
        <w:t>,</w:t>
      </w:r>
      <w:r w:rsidR="00D107D1">
        <w:rPr>
          <w:rFonts w:ascii="Times New Roman" w:hAnsi="Times New Roman"/>
        </w:rPr>
        <w:t xml:space="preserve"> </w:t>
      </w:r>
      <w:r w:rsidR="00D44A18">
        <w:rPr>
          <w:rFonts w:ascii="Times New Roman" w:hAnsi="Times New Roman"/>
        </w:rPr>
        <w:t>which of course will</w:t>
      </w:r>
      <w:r w:rsidR="006506FF">
        <w:rPr>
          <w:rFonts w:ascii="Times New Roman" w:hAnsi="Times New Roman"/>
        </w:rPr>
        <w:t xml:space="preserve"> ultimately</w:t>
      </w:r>
      <w:r w:rsidR="00D107D1">
        <w:rPr>
          <w:rFonts w:ascii="Times New Roman" w:hAnsi="Times New Roman"/>
        </w:rPr>
        <w:t xml:space="preserve"> be de</w:t>
      </w:r>
      <w:r w:rsidR="00301951">
        <w:rPr>
          <w:rFonts w:ascii="Times New Roman" w:hAnsi="Times New Roman"/>
        </w:rPr>
        <w:t>termined by</w:t>
      </w:r>
      <w:r w:rsidR="00D107D1">
        <w:rPr>
          <w:rFonts w:ascii="Times New Roman" w:hAnsi="Times New Roman"/>
        </w:rPr>
        <w:t xml:space="preserve"> the goals of your course. For our purposes w</w:t>
      </w:r>
      <w:r>
        <w:rPr>
          <w:rFonts w:ascii="Times New Roman" w:hAnsi="Times New Roman"/>
        </w:rPr>
        <w:t>e think it is</w:t>
      </w:r>
      <w:r w:rsidR="000D7B11">
        <w:rPr>
          <w:rFonts w:ascii="Times New Roman" w:hAnsi="Times New Roman"/>
        </w:rPr>
        <w:t>:</w:t>
      </w:r>
    </w:p>
    <w:p w14:paraId="03C15FAA" w14:textId="77777777" w:rsidR="004072E7" w:rsidRDefault="004072E7" w:rsidP="000D7B11">
      <w:pPr>
        <w:pStyle w:val="ListParagraph"/>
        <w:numPr>
          <w:ilvl w:val="0"/>
          <w:numId w:val="1"/>
        </w:numPr>
        <w:spacing w:line="480" w:lineRule="auto"/>
        <w:rPr>
          <w:rFonts w:ascii="Times New Roman" w:hAnsi="Times New Roman"/>
        </w:rPr>
      </w:pPr>
      <w:r>
        <w:rPr>
          <w:rFonts w:ascii="Times New Roman" w:hAnsi="Times New Roman"/>
        </w:rPr>
        <w:t>Playful and fun.  While we are serious about our work we don't necessarily take ourselves so seriously that we come off as unapproachable and/or absolute authorities in our subjects</w:t>
      </w:r>
      <w:r w:rsidR="006506FF">
        <w:rPr>
          <w:rFonts w:ascii="Times New Roman" w:hAnsi="Times New Roman"/>
        </w:rPr>
        <w:t>;</w:t>
      </w:r>
      <w:r>
        <w:rPr>
          <w:rFonts w:ascii="Times New Roman" w:hAnsi="Times New Roman"/>
        </w:rPr>
        <w:t xml:space="preserve"> where only one perspective would be welcomed.</w:t>
      </w:r>
    </w:p>
    <w:p w14:paraId="2C7F9D94" w14:textId="77777777" w:rsidR="004072E7" w:rsidRPr="009A39DD" w:rsidRDefault="004072E7" w:rsidP="009A39DD">
      <w:pPr>
        <w:pStyle w:val="ListParagraph"/>
        <w:numPr>
          <w:ilvl w:val="1"/>
          <w:numId w:val="1"/>
        </w:numPr>
        <w:spacing w:line="480" w:lineRule="auto"/>
        <w:rPr>
          <w:rFonts w:ascii="Times New Roman" w:hAnsi="Times New Roman"/>
        </w:rPr>
      </w:pPr>
      <w:r>
        <w:rPr>
          <w:rFonts w:ascii="Times New Roman" w:hAnsi="Times New Roman"/>
        </w:rPr>
        <w:t>All questions are welcomed and multiple perspectives are encouraged</w:t>
      </w:r>
    </w:p>
    <w:p w14:paraId="36CCFFAC" w14:textId="77777777" w:rsidR="00FF01EA" w:rsidRPr="00935CEC" w:rsidRDefault="000D7B11" w:rsidP="00935CEC">
      <w:pPr>
        <w:pStyle w:val="ListParagraph"/>
        <w:numPr>
          <w:ilvl w:val="0"/>
          <w:numId w:val="1"/>
        </w:numPr>
        <w:spacing w:line="480" w:lineRule="auto"/>
        <w:rPr>
          <w:rFonts w:ascii="Times New Roman" w:hAnsi="Times New Roman"/>
        </w:rPr>
      </w:pPr>
      <w:r>
        <w:rPr>
          <w:rFonts w:ascii="Times New Roman" w:hAnsi="Times New Roman"/>
        </w:rPr>
        <w:t>A</w:t>
      </w:r>
      <w:r w:rsidR="001E21DE" w:rsidRPr="000D7B11">
        <w:rPr>
          <w:rFonts w:ascii="Times New Roman" w:hAnsi="Times New Roman"/>
        </w:rPr>
        <w:t xml:space="preserve"> collaborative</w:t>
      </w:r>
      <w:r>
        <w:rPr>
          <w:rFonts w:ascii="Times New Roman" w:hAnsi="Times New Roman"/>
        </w:rPr>
        <w:t xml:space="preserve"> environment</w:t>
      </w:r>
      <w:r w:rsidR="001E21DE" w:rsidRPr="000D7B11">
        <w:rPr>
          <w:rFonts w:ascii="Times New Roman" w:hAnsi="Times New Roman"/>
        </w:rPr>
        <w:t xml:space="preserve"> where students are encouraged to </w:t>
      </w:r>
      <w:r w:rsidR="004072E7">
        <w:rPr>
          <w:rFonts w:ascii="Times New Roman" w:hAnsi="Times New Roman"/>
        </w:rPr>
        <w:t xml:space="preserve">ask </w:t>
      </w:r>
      <w:r w:rsidR="006506FF">
        <w:rPr>
          <w:rFonts w:ascii="Times New Roman" w:hAnsi="Times New Roman"/>
        </w:rPr>
        <w:t>a lot of questions: of the teacher,</w:t>
      </w:r>
      <w:r w:rsidR="001E21DE" w:rsidRPr="000D7B11">
        <w:rPr>
          <w:rFonts w:ascii="Times New Roman" w:hAnsi="Times New Roman"/>
        </w:rPr>
        <w:t xml:space="preserve"> of each other</w:t>
      </w:r>
      <w:r w:rsidR="00B21267">
        <w:rPr>
          <w:rFonts w:ascii="Times New Roman" w:hAnsi="Times New Roman"/>
        </w:rPr>
        <w:t>,</w:t>
      </w:r>
      <w:r w:rsidR="006506FF">
        <w:rPr>
          <w:rFonts w:ascii="Times New Roman" w:hAnsi="Times New Roman"/>
        </w:rPr>
        <w:t xml:space="preserve"> and of themselves</w:t>
      </w:r>
      <w:r w:rsidR="001E21DE" w:rsidRPr="000D7B11">
        <w:rPr>
          <w:rFonts w:ascii="Times New Roman" w:hAnsi="Times New Roman"/>
        </w:rPr>
        <w:t xml:space="preserve">. </w:t>
      </w:r>
    </w:p>
    <w:p w14:paraId="71793935" w14:textId="77777777" w:rsidR="00B1357B" w:rsidRDefault="000D7B11" w:rsidP="00FF01EA">
      <w:pPr>
        <w:pStyle w:val="ListParagraph"/>
        <w:numPr>
          <w:ilvl w:val="0"/>
          <w:numId w:val="1"/>
        </w:numPr>
        <w:spacing w:line="480" w:lineRule="auto"/>
        <w:rPr>
          <w:rFonts w:ascii="Times New Roman" w:hAnsi="Times New Roman"/>
        </w:rPr>
      </w:pPr>
      <w:r>
        <w:rPr>
          <w:rFonts w:ascii="Times New Roman" w:hAnsi="Times New Roman"/>
        </w:rPr>
        <w:t>A</w:t>
      </w:r>
      <w:r w:rsidR="00143AC0">
        <w:rPr>
          <w:rFonts w:ascii="Times New Roman" w:hAnsi="Times New Roman"/>
        </w:rPr>
        <w:t xml:space="preserve"> space</w:t>
      </w:r>
      <w:r w:rsidR="004072E7">
        <w:rPr>
          <w:rFonts w:ascii="Times New Roman" w:hAnsi="Times New Roman"/>
        </w:rPr>
        <w:t xml:space="preserve"> for exploration and discovery.</w:t>
      </w:r>
      <w:r w:rsidR="00143AC0">
        <w:rPr>
          <w:rFonts w:ascii="Times New Roman" w:hAnsi="Times New Roman"/>
        </w:rPr>
        <w:t xml:space="preserve"> This may require careful planning to find the right balance </w:t>
      </w:r>
      <w:r w:rsidR="00FF01EA">
        <w:rPr>
          <w:rFonts w:ascii="Times New Roman" w:hAnsi="Times New Roman"/>
        </w:rPr>
        <w:t>between delivery of content and ample time</w:t>
      </w:r>
      <w:r w:rsidR="00073826">
        <w:rPr>
          <w:rFonts w:ascii="Times New Roman" w:hAnsi="Times New Roman"/>
        </w:rPr>
        <w:t xml:space="preserve"> for your students</w:t>
      </w:r>
      <w:r w:rsidR="00FF01EA">
        <w:rPr>
          <w:rFonts w:ascii="Times New Roman" w:hAnsi="Times New Roman"/>
        </w:rPr>
        <w:t xml:space="preserve"> to </w:t>
      </w:r>
    </w:p>
    <w:p w14:paraId="52948A48" w14:textId="77777777" w:rsidR="00B1357B" w:rsidRDefault="00B1357B" w:rsidP="00B1357B">
      <w:pPr>
        <w:pStyle w:val="ListParagraph"/>
        <w:spacing w:line="480" w:lineRule="auto"/>
        <w:ind w:left="787"/>
        <w:rPr>
          <w:rFonts w:ascii="Times New Roman" w:hAnsi="Times New Roman"/>
        </w:rPr>
      </w:pPr>
    </w:p>
    <w:p w14:paraId="2789D8E1" w14:textId="77777777" w:rsidR="00D233E9" w:rsidRPr="00B21267" w:rsidRDefault="00073826" w:rsidP="00B21267">
      <w:pPr>
        <w:spacing w:line="480" w:lineRule="auto"/>
        <w:ind w:left="720"/>
        <w:rPr>
          <w:rFonts w:ascii="Times New Roman" w:hAnsi="Times New Roman"/>
        </w:rPr>
      </w:pPr>
      <w:r w:rsidRPr="00B21267">
        <w:rPr>
          <w:rFonts w:ascii="Times New Roman" w:hAnsi="Times New Roman"/>
        </w:rPr>
        <w:t xml:space="preserve">mess with the materials, </w:t>
      </w:r>
      <w:r w:rsidR="00FF01EA" w:rsidRPr="00B21267">
        <w:rPr>
          <w:rFonts w:ascii="Times New Roman" w:hAnsi="Times New Roman"/>
        </w:rPr>
        <w:t>absorb</w:t>
      </w:r>
      <w:r w:rsidR="00B21267">
        <w:rPr>
          <w:rFonts w:ascii="Times New Roman" w:hAnsi="Times New Roman"/>
        </w:rPr>
        <w:t>,</w:t>
      </w:r>
      <w:r w:rsidR="00FF01EA" w:rsidRPr="00B21267">
        <w:rPr>
          <w:rFonts w:ascii="Times New Roman" w:hAnsi="Times New Roman"/>
        </w:rPr>
        <w:t xml:space="preserve"> and apply the information in a meaningful context.</w:t>
      </w:r>
    </w:p>
    <w:p w14:paraId="6E51F8B7" w14:textId="77777777" w:rsidR="00532EE3" w:rsidRPr="00D233E9" w:rsidRDefault="004072E7" w:rsidP="00D233E9">
      <w:pPr>
        <w:pStyle w:val="ListParagraph"/>
        <w:numPr>
          <w:ilvl w:val="0"/>
          <w:numId w:val="1"/>
        </w:numPr>
        <w:spacing w:line="480" w:lineRule="auto"/>
        <w:rPr>
          <w:rFonts w:ascii="Times New Roman" w:hAnsi="Times New Roman"/>
        </w:rPr>
      </w:pPr>
      <w:r>
        <w:rPr>
          <w:rFonts w:ascii="Times New Roman" w:hAnsi="Times New Roman"/>
        </w:rPr>
        <w:t>An environment that supports and encourages risk taking; for the students and professors alike</w:t>
      </w:r>
      <w:r w:rsidR="00073826">
        <w:rPr>
          <w:rFonts w:ascii="Times New Roman" w:hAnsi="Times New Roman"/>
        </w:rPr>
        <w:t>.  We as teachers need to be comfortable with not always knowing the answers, and sometimes our students may know more about a given area than we do, but we must be willing to explore and discover along with our students.</w:t>
      </w:r>
    </w:p>
    <w:p w14:paraId="59BF8189" w14:textId="77777777" w:rsidR="009A39DD" w:rsidRDefault="001E21DE" w:rsidP="00E717B0">
      <w:pPr>
        <w:pStyle w:val="ListParagraph"/>
        <w:numPr>
          <w:ilvl w:val="0"/>
          <w:numId w:val="1"/>
        </w:numPr>
        <w:spacing w:line="480" w:lineRule="auto"/>
        <w:rPr>
          <w:rFonts w:ascii="Times New Roman" w:hAnsi="Times New Roman"/>
        </w:rPr>
      </w:pPr>
      <w:r w:rsidRPr="000D7B11">
        <w:rPr>
          <w:rFonts w:ascii="Times New Roman" w:hAnsi="Times New Roman"/>
        </w:rPr>
        <w:t>It is one where you can set your students up to unleash their curiosity and internal motivation</w:t>
      </w:r>
      <w:r w:rsidR="009E2A1C" w:rsidRPr="000D7B11">
        <w:rPr>
          <w:rFonts w:ascii="Times New Roman" w:hAnsi="Times New Roman"/>
        </w:rPr>
        <w:t>, without the fear of ridicule or failure</w:t>
      </w:r>
      <w:r w:rsidR="00F4481A">
        <w:rPr>
          <w:rFonts w:ascii="Times New Roman" w:hAnsi="Times New Roman"/>
        </w:rPr>
        <w:t>; either from the teacher or their fellow classmates.</w:t>
      </w:r>
    </w:p>
    <w:p w14:paraId="22D944C1" w14:textId="77777777" w:rsidR="007767F3" w:rsidRDefault="00E67734" w:rsidP="002823FA">
      <w:pPr>
        <w:spacing w:line="480" w:lineRule="auto"/>
        <w:rPr>
          <w:rFonts w:ascii="Times New Roman" w:hAnsi="Times New Roman"/>
          <w:b/>
          <w:color w:val="1F497D" w:themeColor="text2"/>
        </w:rPr>
      </w:pPr>
      <w:r>
        <w:rPr>
          <w:rFonts w:ascii="Times New Roman" w:hAnsi="Times New Roman"/>
          <w:b/>
          <w:color w:val="1F497D" w:themeColor="text2"/>
        </w:rPr>
        <w:t xml:space="preserve">Towards </w:t>
      </w:r>
      <w:r w:rsidR="002823FA" w:rsidRPr="002823FA">
        <w:rPr>
          <w:rFonts w:ascii="Times New Roman" w:hAnsi="Times New Roman"/>
          <w:b/>
          <w:color w:val="1F497D" w:themeColor="text2"/>
        </w:rPr>
        <w:t>Creating Meaningful Projects</w:t>
      </w:r>
    </w:p>
    <w:p w14:paraId="042F6DBE" w14:textId="77777777" w:rsidR="007767F3" w:rsidRDefault="007767F3" w:rsidP="007767F3">
      <w:pPr>
        <w:spacing w:line="480" w:lineRule="auto"/>
        <w:ind w:firstLine="450"/>
        <w:rPr>
          <w:rFonts w:ascii="Times New Roman" w:hAnsi="Times New Roman"/>
          <w:b/>
          <w:color w:val="1F497D" w:themeColor="text2"/>
        </w:rPr>
      </w:pPr>
      <w:r>
        <w:rPr>
          <w:rFonts w:ascii="Times New Roman" w:hAnsi="Times New Roman"/>
          <w:b/>
          <w:color w:val="1F497D" w:themeColor="text2"/>
        </w:rPr>
        <w:t>Playful and Fun</w:t>
      </w:r>
    </w:p>
    <w:p w14:paraId="2A91CC65" w14:textId="77777777" w:rsidR="00DE5B22" w:rsidRDefault="009A39DD" w:rsidP="001C452C">
      <w:pPr>
        <w:spacing w:line="480" w:lineRule="auto"/>
        <w:ind w:firstLine="427"/>
        <w:rPr>
          <w:rFonts w:ascii="Times New Roman" w:hAnsi="Times New Roman"/>
        </w:rPr>
      </w:pPr>
      <w:r>
        <w:rPr>
          <w:rFonts w:ascii="Times New Roman" w:hAnsi="Times New Roman"/>
        </w:rPr>
        <w:t xml:space="preserve">Let's take a closer look at each of the above points with respect to some projects you and your students might do.  </w:t>
      </w:r>
      <w:r w:rsidR="00D65E17">
        <w:rPr>
          <w:rFonts w:ascii="Times New Roman" w:hAnsi="Times New Roman"/>
        </w:rPr>
        <w:t>For starters, there is</w:t>
      </w:r>
      <w:r w:rsidR="00E67734">
        <w:rPr>
          <w:rFonts w:ascii="Times New Roman" w:hAnsi="Times New Roman"/>
        </w:rPr>
        <w:t xml:space="preserve"> the not so benign aspect of  </w:t>
      </w:r>
      <w:r w:rsidR="00E67734" w:rsidRPr="001C452C">
        <w:rPr>
          <w:rFonts w:ascii="Times New Roman" w:hAnsi="Times New Roman"/>
          <w:i/>
        </w:rPr>
        <w:t>playfulness and fun.</w:t>
      </w:r>
      <w:r w:rsidR="00E67734">
        <w:rPr>
          <w:rFonts w:ascii="Times New Roman" w:hAnsi="Times New Roman"/>
        </w:rPr>
        <w:t xml:space="preserve">  While we believe there should be a sense of </w:t>
      </w:r>
      <w:r w:rsidR="00E67734" w:rsidRPr="001C452C">
        <w:rPr>
          <w:rFonts w:ascii="Times New Roman" w:hAnsi="Times New Roman"/>
          <w:i/>
        </w:rPr>
        <w:t>fun</w:t>
      </w:r>
      <w:r w:rsidR="001C452C">
        <w:rPr>
          <w:rFonts w:ascii="Times New Roman" w:hAnsi="Times New Roman"/>
        </w:rPr>
        <w:t xml:space="preserve"> and </w:t>
      </w:r>
      <w:r w:rsidR="001C452C" w:rsidRPr="001C452C">
        <w:rPr>
          <w:rFonts w:ascii="Times New Roman" w:hAnsi="Times New Roman"/>
          <w:i/>
        </w:rPr>
        <w:t>play</w:t>
      </w:r>
      <w:r w:rsidR="00E67734">
        <w:rPr>
          <w:rFonts w:ascii="Times New Roman" w:hAnsi="Times New Roman"/>
        </w:rPr>
        <w:t xml:space="preserve"> in the classroom, they are</w:t>
      </w:r>
      <w:r w:rsidR="00E67734" w:rsidRPr="00C67441">
        <w:rPr>
          <w:rFonts w:ascii="Times New Roman" w:hAnsi="Times New Roman"/>
        </w:rPr>
        <w:t xml:space="preserve"> getting</w:t>
      </w:r>
      <w:r w:rsidR="00B21267">
        <w:rPr>
          <w:rFonts w:ascii="Times New Roman" w:hAnsi="Times New Roman"/>
        </w:rPr>
        <w:t xml:space="preserve"> a</w:t>
      </w:r>
      <w:r w:rsidR="00E67734" w:rsidRPr="00C67441">
        <w:rPr>
          <w:rFonts w:ascii="Times New Roman" w:hAnsi="Times New Roman"/>
        </w:rPr>
        <w:t xml:space="preserve"> </w:t>
      </w:r>
      <w:r w:rsidR="00E67734">
        <w:rPr>
          <w:rFonts w:ascii="Times New Roman" w:hAnsi="Times New Roman"/>
        </w:rPr>
        <w:t>bad rap in educational circles.</w:t>
      </w:r>
      <w:r w:rsidR="00E67734" w:rsidRPr="00C67441">
        <w:rPr>
          <w:rFonts w:ascii="Times New Roman" w:hAnsi="Times New Roman"/>
        </w:rPr>
        <w:t xml:space="preserve"> </w:t>
      </w:r>
      <w:r w:rsidR="00E67734">
        <w:rPr>
          <w:rFonts w:ascii="Times New Roman" w:hAnsi="Times New Roman"/>
        </w:rPr>
        <w:t>Y</w:t>
      </w:r>
      <w:r w:rsidR="00E67734" w:rsidRPr="00C67441">
        <w:rPr>
          <w:rFonts w:ascii="Times New Roman" w:hAnsi="Times New Roman"/>
        </w:rPr>
        <w:t>et a great deal of research suggests that having fun, a sense of play, and a lack of external controls all contribute to the fostering of creativity</w:t>
      </w:r>
      <w:r w:rsidR="00E67734">
        <w:rPr>
          <w:rFonts w:ascii="Times New Roman" w:hAnsi="Times New Roman"/>
        </w:rPr>
        <w:t xml:space="preserve"> </w:t>
      </w:r>
      <w:r w:rsidR="002816E9">
        <w:rPr>
          <w:rFonts w:ascii="Times New Roman" w:hAnsi="Times New Roman"/>
        </w:rPr>
        <w:fldChar w:fldCharType="begin">
          <w:fldData xml:space="preserve">PEVuZE5vdGU+PENpdGU+PEF1dGhvcj5IZW5uZXNzZXk8L0F1dGhvcj48WWVhcj4yMDAzPC9ZZWFy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=
</w:fldData>
        </w:fldChar>
      </w:r>
      <w:r w:rsidR="00AB5886">
        <w:rPr>
          <w:rFonts w:ascii="Times New Roman" w:hAnsi="Times New Roman"/>
        </w:rPr>
        <w:instrText xml:space="preserve"> ADDIN EN.CITE </w:instrText>
      </w:r>
      <w:r w:rsidR="002816E9">
        <w:rPr>
          <w:rFonts w:ascii="Times New Roman" w:hAnsi="Times New Roman"/>
        </w:rPr>
        <w:fldChar w:fldCharType="begin">
          <w:fldData xml:space="preserve">PEVuZE5vdGU+PENpdGU+PEF1dGhvcj5IZW5uZXNzZXk8L0F1dGhvcj48WWVhcj4yMDAzPC9ZZWFy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=
</w:fldData>
        </w:fldChar>
      </w:r>
      <w:r w:rsidR="00AB5886">
        <w:rPr>
          <w:rFonts w:ascii="Times New Roman" w:hAnsi="Times New Roman"/>
        </w:rPr>
        <w:instrText xml:space="preserve"> ADDIN EN.CITE.DATA </w:instrText>
      </w:r>
      <w:r w:rsidR="002816E9">
        <w:rPr>
          <w:rFonts w:ascii="Times New Roman" w:hAnsi="Times New Roman"/>
        </w:rPr>
      </w:r>
      <w:r w:rsidR="002816E9">
        <w:rPr>
          <w:rFonts w:ascii="Times New Roman" w:hAnsi="Times New Roman"/>
        </w:rPr>
        <w:fldChar w:fldCharType="end"/>
      </w:r>
      <w:r w:rsidR="002816E9">
        <w:rPr>
          <w:rFonts w:ascii="Times New Roman" w:hAnsi="Times New Roman"/>
        </w:rPr>
      </w:r>
      <w:r w:rsidR="002816E9">
        <w:rPr>
          <w:rFonts w:ascii="Times New Roman" w:hAnsi="Times New Roman"/>
        </w:rPr>
        <w:fldChar w:fldCharType="separate"/>
      </w:r>
      <w:r w:rsidR="00AB5886">
        <w:rPr>
          <w:rFonts w:ascii="Times New Roman" w:hAnsi="Times New Roman"/>
          <w:noProof/>
        </w:rPr>
        <w:t>[2, 8, 9]</w:t>
      </w:r>
      <w:r w:rsidR="002816E9">
        <w:rPr>
          <w:rFonts w:ascii="Times New Roman" w:hAnsi="Times New Roman"/>
        </w:rPr>
        <w:fldChar w:fldCharType="end"/>
      </w:r>
      <w:r w:rsidR="00E67734" w:rsidRPr="00C67441">
        <w:rPr>
          <w:rFonts w:ascii="Times New Roman" w:hAnsi="Times New Roman"/>
        </w:rPr>
        <w:t xml:space="preserve">.  Yet another paradox when considering teaching for creative thinking in a school based environment. </w:t>
      </w:r>
      <w:r w:rsidR="00E67734">
        <w:rPr>
          <w:rFonts w:ascii="Times New Roman" w:hAnsi="Times New Roman"/>
        </w:rPr>
        <w:t xml:space="preserve">If you follow the discourse on the American public education system and its shortcomings, particularly with regard to the push to test students at earlier and earlier ages, you will no doubt notice that recess, playtime, and </w:t>
      </w:r>
    </w:p>
    <w:p w14:paraId="365B0546" w14:textId="77777777" w:rsidR="00DE5B22" w:rsidRDefault="00DE5B22" w:rsidP="00DE5B22">
      <w:pPr>
        <w:spacing w:line="480" w:lineRule="auto"/>
        <w:rPr>
          <w:rFonts w:ascii="Times New Roman" w:hAnsi="Times New Roman"/>
        </w:rPr>
      </w:pPr>
    </w:p>
    <w:p w14:paraId="5CE62C50" w14:textId="77777777" w:rsidR="00DE5B22" w:rsidRDefault="00DE5B22" w:rsidP="00DE5B22">
      <w:pPr>
        <w:spacing w:line="480" w:lineRule="auto"/>
        <w:rPr>
          <w:rFonts w:ascii="Times New Roman" w:hAnsi="Times New Roman"/>
        </w:rPr>
      </w:pPr>
    </w:p>
    <w:p w14:paraId="053EE9C2" w14:textId="77777777" w:rsidR="00D65E17" w:rsidRDefault="00E67734" w:rsidP="00DE5B22">
      <w:pPr>
        <w:spacing w:line="480" w:lineRule="auto"/>
        <w:rPr>
          <w:rFonts w:ascii="Times New Roman" w:hAnsi="Times New Roman"/>
        </w:rPr>
      </w:pPr>
      <w:r>
        <w:rPr>
          <w:rFonts w:ascii="Times New Roman" w:hAnsi="Times New Roman"/>
        </w:rPr>
        <w:t>those subjects where students can express themselves</w:t>
      </w:r>
      <w:r w:rsidR="00DE5B22">
        <w:rPr>
          <w:rFonts w:ascii="Times New Roman" w:hAnsi="Times New Roman"/>
        </w:rPr>
        <w:t>,</w:t>
      </w:r>
      <w:r>
        <w:rPr>
          <w:rFonts w:ascii="Times New Roman" w:hAnsi="Times New Roman"/>
        </w:rPr>
        <w:t xml:space="preserve"> are being squeezed out of the curriculum.</w:t>
      </w:r>
      <w:r w:rsidRPr="00C67441">
        <w:rPr>
          <w:rFonts w:ascii="Times New Roman" w:hAnsi="Times New Roman"/>
        </w:rPr>
        <w:t xml:space="preserve"> </w:t>
      </w:r>
    </w:p>
    <w:p w14:paraId="599A7225" w14:textId="77777777" w:rsidR="00E1748E" w:rsidRDefault="00E67734" w:rsidP="00E67734">
      <w:pPr>
        <w:spacing w:line="480" w:lineRule="auto"/>
        <w:ind w:firstLine="427"/>
        <w:rPr>
          <w:rFonts w:ascii="Times New Roman" w:hAnsi="Times New Roman"/>
        </w:rPr>
      </w:pPr>
      <w:r w:rsidRPr="00C67441">
        <w:rPr>
          <w:rFonts w:ascii="Times New Roman" w:hAnsi="Times New Roman"/>
        </w:rPr>
        <w:t xml:space="preserve">In the </w:t>
      </w:r>
      <w:r w:rsidRPr="00C67441">
        <w:rPr>
          <w:rFonts w:ascii="Times New Roman" w:hAnsi="Times New Roman"/>
          <w:i/>
        </w:rPr>
        <w:t xml:space="preserve">Social Pschology of Creativity, </w:t>
      </w:r>
      <w:r w:rsidRPr="00C67441">
        <w:rPr>
          <w:rFonts w:ascii="Times New Roman" w:hAnsi="Times New Roman"/>
        </w:rPr>
        <w:t xml:space="preserve"> Beth Hennessey states that...''</w:t>
      </w:r>
      <w:r w:rsidRPr="00C67441">
        <w:rPr>
          <w:rFonts w:ascii="Times New Roman" w:hAnsi="Times New Roman" w:cs="MPlantin"/>
          <w:color w:val="auto"/>
          <w:szCs w:val="21"/>
          <w:shd w:val="clear" w:color="auto" w:fill="auto"/>
          <w:lang w:val="en-US" w:eastAsia="en-US" w:bidi="ar-SA"/>
        </w:rPr>
        <w:t xml:space="preserve"> while engaging in a task that they find intrinsically</w:t>
      </w:r>
      <w:r>
        <w:rPr>
          <w:rFonts w:ascii="Times New Roman" w:hAnsi="Times New Roman" w:cs="MPlantin"/>
          <w:color w:val="auto"/>
          <w:szCs w:val="21"/>
          <w:shd w:val="clear" w:color="auto" w:fill="auto"/>
          <w:lang w:val="en-US" w:eastAsia="en-US" w:bidi="ar-SA"/>
        </w:rPr>
        <w:t xml:space="preserve"> </w:t>
      </w:r>
      <w:r w:rsidRPr="00C67441">
        <w:rPr>
          <w:rFonts w:ascii="Times New Roman" w:hAnsi="Times New Roman" w:cs="MPlantin"/>
          <w:color w:val="auto"/>
          <w:szCs w:val="21"/>
          <w:shd w:val="clear" w:color="auto" w:fill="auto"/>
          <w:lang w:val="en-US" w:eastAsia="en-US" w:bidi="ar-SA"/>
        </w:rPr>
        <w:t>interesting, individuals feel that their involvement is free of strong external control:</w:t>
      </w:r>
      <w:r>
        <w:rPr>
          <w:rFonts w:ascii="Times New Roman" w:hAnsi="Times New Roman"/>
        </w:rPr>
        <w:t xml:space="preserve"> </w:t>
      </w:r>
      <w:r w:rsidRPr="00C67441">
        <w:rPr>
          <w:rFonts w:ascii="Times New Roman" w:hAnsi="Times New Roman" w:cs="MPlantin"/>
          <w:color w:val="auto"/>
          <w:szCs w:val="21"/>
          <w:shd w:val="clear" w:color="auto" w:fill="auto"/>
          <w:lang w:val="en-US" w:eastAsia="en-US" w:bidi="ar-SA"/>
        </w:rPr>
        <w:t>they get the sense that they are playing rather than working.</w:t>
      </w:r>
      <w:r>
        <w:rPr>
          <w:rFonts w:ascii="Times New Roman" w:hAnsi="Times New Roman" w:cs="MPlantin"/>
          <w:color w:val="auto"/>
          <w:szCs w:val="21"/>
          <w:shd w:val="clear" w:color="auto" w:fill="auto"/>
          <w:lang w:val="en-US" w:eastAsia="en-US" w:bidi="ar-SA"/>
        </w:rPr>
        <w:t xml:space="preserve"> </w:t>
      </w:r>
      <w:r w:rsidR="002816E9">
        <w:rPr>
          <w:rFonts w:ascii="Times New Roman" w:hAnsi="Times New Roman" w:cs="MPlantin"/>
          <w:color w:val="auto"/>
          <w:szCs w:val="21"/>
          <w:shd w:val="clear" w:color="auto" w:fill="auto"/>
          <w:lang w:val="en-US" w:eastAsia="en-US" w:bidi="ar-SA"/>
        </w:rPr>
        <w:fldChar w:fldCharType="begin"/>
      </w:r>
      <w:r w:rsidR="00AB5886">
        <w:rPr>
          <w:rFonts w:ascii="Times New Roman" w:hAnsi="Times New Roman" w:cs="MPlantin"/>
          <w:color w:val="auto"/>
          <w:szCs w:val="21"/>
          <w:shd w:val="clear" w:color="auto" w:fill="auto"/>
          <w:lang w:val="en-US" w:eastAsia="en-US" w:bidi="ar-SA"/>
        </w:rPr>
        <w:instrText xml:space="preserve"> ADDIN EN.CITE &lt;EndNote&gt;&lt;Cite&gt;&lt;Author&gt;Hennessey&lt;/Author&gt;&lt;Year&gt;2003&lt;/Year&gt;&lt;RecNum&gt;71&lt;/RecNum&gt;&lt;record&gt;&lt;rec-number&gt;71&lt;/rec-number&gt;&lt;foreign-keys&gt;&lt;key app="EN" db-id="we0zp9rzrtpdauer9abv5aph9zexsa52a5sw"&gt;71&lt;/key&gt;&lt;/foreign-keys&gt;&lt;ref-type name="Journal Article"&gt;17&lt;/ref-type&gt;&lt;contributors&gt;&lt;authors&gt;&lt;author&gt;Hennessey, B. A.&lt;/author&gt;&lt;/authors&gt;&lt;/contributors&gt;&lt;titles&gt;&lt;title&gt;The Social Psychology of Creativity&lt;/title&gt;&lt;secondary-title&gt;Scandinavian Journal of Educational Research&lt;/secondary-title&gt;&lt;/titles&gt;&lt;periodical&gt;&lt;full-title&gt;Scandinavian Journal of Educational Research&lt;/full-title&gt;&lt;/periodical&gt;&lt;pages&gt;253-271&lt;/pages&gt;&lt;volume&gt;47&lt;/volume&gt;&lt;number&gt;3&lt;/number&gt;&lt;dates&gt;&lt;year&gt;2003&lt;/year&gt;&lt;/dates&gt;&lt;urls&gt;&lt;/urls&gt;&lt;electronic-resource-num&gt;10.1080/0031383032000079236&lt;/electronic-resource-num&gt;&lt;/record&gt;&lt;/Cite&gt;&lt;/EndNote&gt;</w:instrText>
      </w:r>
      <w:r w:rsidR="002816E9">
        <w:rPr>
          <w:rFonts w:ascii="Times New Roman" w:hAnsi="Times New Roman" w:cs="MPlantin"/>
          <w:color w:val="auto"/>
          <w:szCs w:val="21"/>
          <w:shd w:val="clear" w:color="auto" w:fill="auto"/>
          <w:lang w:val="en-US" w:eastAsia="en-US" w:bidi="ar-SA"/>
        </w:rPr>
        <w:fldChar w:fldCharType="separate"/>
      </w:r>
      <w:r w:rsidR="00AB5886">
        <w:rPr>
          <w:rFonts w:ascii="Times New Roman" w:hAnsi="Times New Roman" w:cs="MPlantin"/>
          <w:noProof/>
          <w:color w:val="auto"/>
          <w:szCs w:val="21"/>
          <w:shd w:val="clear" w:color="auto" w:fill="auto"/>
          <w:lang w:val="en-US" w:eastAsia="en-US" w:bidi="ar-SA"/>
        </w:rPr>
        <w:t>[8]</w:t>
      </w:r>
      <w:r w:rsidR="002816E9">
        <w:rPr>
          <w:rFonts w:ascii="Times New Roman" w:hAnsi="Times New Roman" w:cs="MPlantin"/>
          <w:color w:val="auto"/>
          <w:szCs w:val="21"/>
          <w:shd w:val="clear" w:color="auto" w:fill="auto"/>
          <w:lang w:val="en-US" w:eastAsia="en-US" w:bidi="ar-SA"/>
        </w:rPr>
        <w:fldChar w:fldCharType="end"/>
      </w:r>
      <w:r w:rsidRPr="00C67441">
        <w:rPr>
          <w:rFonts w:ascii="Times New Roman" w:hAnsi="Times New Roman" w:cs="MPlantin"/>
          <w:color w:val="auto"/>
          <w:szCs w:val="21"/>
          <w:shd w:val="clear" w:color="auto" w:fill="auto"/>
          <w:lang w:val="en-US" w:eastAsia="en-US" w:bidi="ar-SA"/>
        </w:rPr>
        <w:t xml:space="preserve">’’ </w:t>
      </w:r>
      <w:r>
        <w:rPr>
          <w:rFonts w:ascii="Times New Roman" w:hAnsi="Times New Roman"/>
        </w:rPr>
        <w:t>In our culture, through listening to our elders' stories and taking our cues from TV shows and movies, we have an image of the worker as a drone</w:t>
      </w:r>
      <w:r w:rsidR="004411B0">
        <w:rPr>
          <w:rFonts w:ascii="Times New Roman" w:hAnsi="Times New Roman"/>
        </w:rPr>
        <w:t>,</w:t>
      </w:r>
      <w:r>
        <w:rPr>
          <w:rFonts w:ascii="Times New Roman" w:hAnsi="Times New Roman"/>
        </w:rPr>
        <w:t xml:space="preserve"> and work as the </w:t>
      </w:r>
    </w:p>
    <w:p w14:paraId="1519D7E6" w14:textId="77777777" w:rsidR="00E67734" w:rsidRDefault="00E67734" w:rsidP="00E67734">
      <w:pPr>
        <w:spacing w:line="480" w:lineRule="auto"/>
        <w:rPr>
          <w:rFonts w:ascii="Times New Roman" w:hAnsi="Times New Roman"/>
        </w:rPr>
      </w:pPr>
      <w:r>
        <w:rPr>
          <w:rFonts w:ascii="Times New Roman" w:hAnsi="Times New Roman"/>
        </w:rPr>
        <w:t>drudgery one does in order to satisfy the basic needs of existence. Should we have any energy left</w:t>
      </w:r>
      <w:r w:rsidR="001C452C">
        <w:rPr>
          <w:rFonts w:ascii="Times New Roman" w:hAnsi="Times New Roman"/>
        </w:rPr>
        <w:t>,</w:t>
      </w:r>
      <w:r>
        <w:rPr>
          <w:rFonts w:ascii="Times New Roman" w:hAnsi="Times New Roman"/>
        </w:rPr>
        <w:t xml:space="preserve"> this hard work wil</w:t>
      </w:r>
      <w:r w:rsidR="004411B0">
        <w:rPr>
          <w:rFonts w:ascii="Times New Roman" w:hAnsi="Times New Roman"/>
        </w:rPr>
        <w:t>l allow us to eventually play, providing</w:t>
      </w:r>
      <w:r>
        <w:rPr>
          <w:rFonts w:ascii="Times New Roman" w:hAnsi="Times New Roman"/>
        </w:rPr>
        <w:t xml:space="preserve"> we have any spare time. On the other hand Gena's mother, who performed in both professional and amateur orchestras never said she was ''going to work.''  Rather she would declare that she was ''going to play.'' To her, work was not synonamous with being a chore.  It was merely what she loved to do and with any luck, she would get paid to do it. However in all of the talk about standards and accountability in public education, we can assure you that </w:t>
      </w:r>
      <w:r w:rsidRPr="00652644">
        <w:rPr>
          <w:rFonts w:ascii="Times New Roman" w:hAnsi="Times New Roman"/>
          <w:i/>
        </w:rPr>
        <w:t>fun</w:t>
      </w:r>
      <w:r>
        <w:rPr>
          <w:rFonts w:ascii="Times New Roman" w:hAnsi="Times New Roman"/>
        </w:rPr>
        <w:t xml:space="preserve"> and </w:t>
      </w:r>
      <w:r w:rsidRPr="00652644">
        <w:rPr>
          <w:rFonts w:ascii="Times New Roman" w:hAnsi="Times New Roman"/>
          <w:i/>
        </w:rPr>
        <w:t>play</w:t>
      </w:r>
      <w:r>
        <w:rPr>
          <w:rFonts w:ascii="Times New Roman" w:hAnsi="Times New Roman"/>
        </w:rPr>
        <w:t xml:space="preserve"> will be noticeably absent from the conversation.  We can also assure you that without encouraging </w:t>
      </w:r>
      <w:r w:rsidRPr="00652644">
        <w:rPr>
          <w:rFonts w:ascii="Times New Roman" w:hAnsi="Times New Roman"/>
          <w:i/>
        </w:rPr>
        <w:t>fun</w:t>
      </w:r>
      <w:r>
        <w:rPr>
          <w:rFonts w:ascii="Times New Roman" w:hAnsi="Times New Roman"/>
        </w:rPr>
        <w:t xml:space="preserve"> and p</w:t>
      </w:r>
      <w:r w:rsidRPr="00652644">
        <w:rPr>
          <w:rFonts w:ascii="Times New Roman" w:hAnsi="Times New Roman"/>
          <w:i/>
        </w:rPr>
        <w:t>lay</w:t>
      </w:r>
      <w:r>
        <w:rPr>
          <w:rFonts w:ascii="Times New Roman" w:hAnsi="Times New Roman"/>
        </w:rPr>
        <w:t xml:space="preserve"> in your class and your projects, intrinsic motivation will be absent as well. </w:t>
      </w:r>
    </w:p>
    <w:p w14:paraId="1B7C5FF5" w14:textId="77777777" w:rsidR="00463EAC" w:rsidRDefault="009A39DD" w:rsidP="009A39DD">
      <w:pPr>
        <w:spacing w:line="480" w:lineRule="auto"/>
        <w:ind w:firstLine="427"/>
        <w:rPr>
          <w:rFonts w:ascii="Times New Roman" w:hAnsi="Times New Roman"/>
        </w:rPr>
      </w:pPr>
      <w:r>
        <w:rPr>
          <w:rFonts w:ascii="Times New Roman" w:hAnsi="Times New Roman"/>
        </w:rPr>
        <w:t xml:space="preserve">What could be more </w:t>
      </w:r>
      <w:r w:rsidRPr="001C452C">
        <w:rPr>
          <w:rFonts w:ascii="Times New Roman" w:hAnsi="Times New Roman"/>
          <w:i/>
        </w:rPr>
        <w:t>playful</w:t>
      </w:r>
      <w:r>
        <w:rPr>
          <w:rFonts w:ascii="Times New Roman" w:hAnsi="Times New Roman"/>
        </w:rPr>
        <w:t xml:space="preserve"> and </w:t>
      </w:r>
      <w:r w:rsidRPr="001C452C">
        <w:rPr>
          <w:rFonts w:ascii="Times New Roman" w:hAnsi="Times New Roman"/>
          <w:i/>
        </w:rPr>
        <w:t>fun</w:t>
      </w:r>
      <w:r>
        <w:rPr>
          <w:rFonts w:ascii="Times New Roman" w:hAnsi="Times New Roman"/>
        </w:rPr>
        <w:t xml:space="preserve"> than asking your students to listen to their favorite music and </w:t>
      </w:r>
      <w:r w:rsidR="002823FA">
        <w:rPr>
          <w:rFonts w:ascii="Times New Roman" w:hAnsi="Times New Roman"/>
        </w:rPr>
        <w:t xml:space="preserve">then </w:t>
      </w:r>
      <w:r>
        <w:rPr>
          <w:rFonts w:ascii="Times New Roman" w:hAnsi="Times New Roman"/>
        </w:rPr>
        <w:t>creat</w:t>
      </w:r>
      <w:r w:rsidR="002823FA">
        <w:rPr>
          <w:rFonts w:ascii="Times New Roman" w:hAnsi="Times New Roman"/>
        </w:rPr>
        <w:t>e</w:t>
      </w:r>
      <w:r>
        <w:rPr>
          <w:rFonts w:ascii="Times New Roman" w:hAnsi="Times New Roman"/>
        </w:rPr>
        <w:t xml:space="preserve"> a 300 second, not a second more or a second less (5 minute) mashup that will reveal to the listener something about who </w:t>
      </w:r>
      <w:r w:rsidR="002823FA">
        <w:rPr>
          <w:rFonts w:ascii="Times New Roman" w:hAnsi="Times New Roman"/>
        </w:rPr>
        <w:t>they</w:t>
      </w:r>
      <w:r>
        <w:rPr>
          <w:rFonts w:ascii="Times New Roman" w:hAnsi="Times New Roman"/>
        </w:rPr>
        <w:t xml:space="preserve"> are as</w:t>
      </w:r>
      <w:r w:rsidR="00521B17">
        <w:rPr>
          <w:rFonts w:ascii="Times New Roman" w:hAnsi="Times New Roman"/>
        </w:rPr>
        <w:t xml:space="preserve"> a person? We call this our 'audi</w:t>
      </w:r>
      <w:r>
        <w:rPr>
          <w:rFonts w:ascii="Times New Roman" w:hAnsi="Times New Roman"/>
        </w:rPr>
        <w:t>oethnography' project.  Students get a chance to revisit and explore some of their favorite music and re</w:t>
      </w:r>
      <w:r w:rsidR="001C452C">
        <w:rPr>
          <w:rFonts w:ascii="Times New Roman" w:hAnsi="Times New Roman"/>
        </w:rPr>
        <w:t>-mix</w:t>
      </w:r>
      <w:r>
        <w:rPr>
          <w:rFonts w:ascii="Times New Roman" w:hAnsi="Times New Roman"/>
        </w:rPr>
        <w:t xml:space="preserve"> it to create a musical narrative about their </w:t>
      </w:r>
    </w:p>
    <w:p w14:paraId="0D7A05D6" w14:textId="77777777" w:rsidR="00463EAC" w:rsidRDefault="00463EAC" w:rsidP="00463EAC">
      <w:pPr>
        <w:spacing w:line="480" w:lineRule="auto"/>
        <w:rPr>
          <w:rFonts w:ascii="Times New Roman" w:hAnsi="Times New Roman"/>
        </w:rPr>
      </w:pPr>
    </w:p>
    <w:p w14:paraId="1D3E8F54" w14:textId="5FBEDF6B" w:rsidR="007767F3" w:rsidRDefault="009A39DD" w:rsidP="00EC0ACB">
      <w:pPr>
        <w:spacing w:line="480" w:lineRule="auto"/>
        <w:rPr>
          <w:rFonts w:ascii="Times New Roman" w:hAnsi="Times New Roman"/>
        </w:rPr>
      </w:pPr>
      <w:r>
        <w:rPr>
          <w:rFonts w:ascii="Times New Roman" w:hAnsi="Times New Roman"/>
        </w:rPr>
        <w:t>favortie topic; themselves.</w:t>
      </w:r>
      <w:r w:rsidR="002823FA">
        <w:rPr>
          <w:rFonts w:ascii="Times New Roman" w:hAnsi="Times New Roman"/>
        </w:rPr>
        <w:t xml:space="preserve">  The real purpose of this of course is to get them to explore</w:t>
      </w:r>
      <w:r w:rsidR="008764EC">
        <w:rPr>
          <w:rFonts w:ascii="Times New Roman" w:hAnsi="Times New Roman"/>
        </w:rPr>
        <w:t xml:space="preserve"> the audacity program </w:t>
      </w:r>
      <w:ins w:id="5" w:author="Gena Greher" w:date="2012-05-29T14:12:00Z">
        <w:r w:rsidR="000D3C50">
          <w:rPr>
            <w:rFonts w:ascii="Times New Roman" w:hAnsi="Times New Roman"/>
          </w:rPr>
          <w:t xml:space="preserve">that we will </w:t>
        </w:r>
      </w:ins>
      <w:r w:rsidR="008764EC">
        <w:rPr>
          <w:rFonts w:ascii="Times New Roman" w:hAnsi="Times New Roman"/>
        </w:rPr>
        <w:t>cover</w:t>
      </w:r>
      <w:del w:id="6" w:author="Gena Greher" w:date="2012-05-29T14:12:00Z">
        <w:r w:rsidR="008764EC" w:rsidDel="000D3C50">
          <w:rPr>
            <w:rFonts w:ascii="Times New Roman" w:hAnsi="Times New Roman"/>
          </w:rPr>
          <w:delText>ed</w:delText>
        </w:r>
      </w:del>
      <w:r w:rsidR="008764EC">
        <w:rPr>
          <w:rFonts w:ascii="Times New Roman" w:hAnsi="Times New Roman"/>
        </w:rPr>
        <w:t xml:space="preserve"> in chapter </w:t>
      </w:r>
      <w:del w:id="7" w:author="Gena Greher" w:date="2012-05-29T14:11:00Z">
        <w:r w:rsidR="008764EC" w:rsidDel="000D3C50">
          <w:rPr>
            <w:rFonts w:ascii="Times New Roman" w:hAnsi="Times New Roman"/>
          </w:rPr>
          <w:delText>3.</w:delText>
        </w:r>
      </w:del>
      <w:ins w:id="8" w:author="Gena Greher" w:date="2012-05-29T14:11:00Z">
        <w:r w:rsidR="000D3C50">
          <w:rPr>
            <w:rFonts w:ascii="Times New Roman" w:hAnsi="Times New Roman"/>
          </w:rPr>
          <w:t>5</w:t>
        </w:r>
      </w:ins>
      <w:ins w:id="9" w:author="Gena Greher" w:date="2012-05-29T14:12:00Z">
        <w:r w:rsidR="000D3C50">
          <w:rPr>
            <w:rFonts w:ascii="Times New Roman" w:hAnsi="Times New Roman"/>
          </w:rPr>
          <w:t>.</w:t>
        </w:r>
      </w:ins>
      <w:r w:rsidR="008764EC">
        <w:rPr>
          <w:rFonts w:ascii="Times New Roman" w:hAnsi="Times New Roman"/>
        </w:rPr>
        <w:t xml:space="preserve"> To complete this project though they will need to  play around with </w:t>
      </w:r>
      <w:r w:rsidR="002823FA">
        <w:rPr>
          <w:rFonts w:ascii="Times New Roman" w:hAnsi="Times New Roman"/>
        </w:rPr>
        <w:t>the different effects and hone their editing skills</w:t>
      </w:r>
      <w:r w:rsidR="008764EC">
        <w:rPr>
          <w:rFonts w:ascii="Times New Roman" w:hAnsi="Times New Roman"/>
        </w:rPr>
        <w:t xml:space="preserve">.  </w:t>
      </w:r>
      <w:r w:rsidR="002823FA">
        <w:rPr>
          <w:rFonts w:ascii="Times New Roman" w:hAnsi="Times New Roman"/>
        </w:rPr>
        <w:t xml:space="preserve">But that is so far in the background </w:t>
      </w:r>
      <w:r w:rsidR="00EC0ACB">
        <w:rPr>
          <w:rFonts w:ascii="Times New Roman" w:hAnsi="Times New Roman"/>
        </w:rPr>
        <w:t>that it</w:t>
      </w:r>
      <w:r w:rsidR="002823FA">
        <w:rPr>
          <w:rFonts w:ascii="Times New Roman" w:hAnsi="Times New Roman"/>
        </w:rPr>
        <w:t xml:space="preserve"> never intrudes on their personal motivation to create something they are proud to share with the class.  We have found</w:t>
      </w:r>
      <w:r w:rsidR="00EC0ACB">
        <w:rPr>
          <w:rFonts w:ascii="Times New Roman" w:hAnsi="Times New Roman"/>
        </w:rPr>
        <w:t xml:space="preserve"> that</w:t>
      </w:r>
      <w:r w:rsidR="002823FA">
        <w:rPr>
          <w:rFonts w:ascii="Times New Roman" w:hAnsi="Times New Roman"/>
        </w:rPr>
        <w:t xml:space="preserve"> the exact timing aspect of this assignment serves to keep them organized and</w:t>
      </w:r>
      <w:r w:rsidR="00102685">
        <w:rPr>
          <w:rFonts w:ascii="Times New Roman" w:hAnsi="Times New Roman"/>
        </w:rPr>
        <w:t xml:space="preserve"> their ideas</w:t>
      </w:r>
      <w:r w:rsidR="008764EC">
        <w:rPr>
          <w:rFonts w:ascii="Times New Roman" w:hAnsi="Times New Roman"/>
        </w:rPr>
        <w:t xml:space="preserve"> succinct </w:t>
      </w:r>
      <w:r w:rsidR="00102685">
        <w:rPr>
          <w:rFonts w:ascii="Times New Roman" w:hAnsi="Times New Roman"/>
        </w:rPr>
        <w:t>which</w:t>
      </w:r>
      <w:r w:rsidR="002823FA">
        <w:rPr>
          <w:rFonts w:ascii="Times New Roman" w:hAnsi="Times New Roman"/>
        </w:rPr>
        <w:t xml:space="preserve"> forces them to critically reflect </w:t>
      </w:r>
      <w:r w:rsidR="00102685">
        <w:rPr>
          <w:rFonts w:ascii="Times New Roman" w:hAnsi="Times New Roman"/>
        </w:rPr>
        <w:t xml:space="preserve">on </w:t>
      </w:r>
      <w:r w:rsidR="002823FA">
        <w:rPr>
          <w:rFonts w:ascii="Times New Roman" w:hAnsi="Times New Roman"/>
        </w:rPr>
        <w:t>and edit their work.</w:t>
      </w:r>
      <w:r w:rsidR="008764EC">
        <w:rPr>
          <w:rFonts w:ascii="Times New Roman" w:hAnsi="Times New Roman"/>
        </w:rPr>
        <w:t xml:space="preserve">  </w:t>
      </w:r>
    </w:p>
    <w:p w14:paraId="040D3FEB" w14:textId="77777777" w:rsidR="007767F3" w:rsidRPr="007767F3" w:rsidRDefault="007767F3" w:rsidP="007767F3">
      <w:pPr>
        <w:spacing w:line="480" w:lineRule="auto"/>
        <w:ind w:firstLine="450"/>
        <w:rPr>
          <w:rFonts w:ascii="Times New Roman" w:hAnsi="Times New Roman"/>
          <w:b/>
          <w:color w:val="1F497D" w:themeColor="text2"/>
        </w:rPr>
      </w:pPr>
      <w:r>
        <w:rPr>
          <w:rFonts w:ascii="Times New Roman" w:hAnsi="Times New Roman"/>
          <w:b/>
          <w:color w:val="1F497D" w:themeColor="text2"/>
        </w:rPr>
        <w:t>Collaboration</w:t>
      </w:r>
    </w:p>
    <w:p w14:paraId="0B59C8E8" w14:textId="77777777" w:rsidR="00E67734" w:rsidRDefault="00521B17" w:rsidP="00EF39BE">
      <w:pPr>
        <w:spacing w:line="480" w:lineRule="auto"/>
        <w:ind w:firstLine="427"/>
        <w:rPr>
          <w:rFonts w:ascii="Times New Roman" w:hAnsi="Times New Roman"/>
        </w:rPr>
      </w:pPr>
      <w:r>
        <w:rPr>
          <w:rFonts w:ascii="Times New Roman" w:hAnsi="Times New Roman"/>
        </w:rPr>
        <w:t xml:space="preserve">Obviously the </w:t>
      </w:r>
      <w:r w:rsidR="00EC0ACB">
        <w:rPr>
          <w:rFonts w:ascii="Times New Roman" w:hAnsi="Times New Roman"/>
        </w:rPr>
        <w:t>'audioethnography</w:t>
      </w:r>
      <w:r>
        <w:rPr>
          <w:rFonts w:ascii="Times New Roman" w:hAnsi="Times New Roman"/>
        </w:rPr>
        <w:t xml:space="preserve">' project </w:t>
      </w:r>
      <w:r w:rsidR="00D850C3">
        <w:rPr>
          <w:rFonts w:ascii="Times New Roman" w:hAnsi="Times New Roman"/>
        </w:rPr>
        <w:t xml:space="preserve">is not a collaborative project, and we think before we can ask students to work together on projects we need to first let them get their feet wet working with music and technology on a couple of solo projects, then moving up </w:t>
      </w:r>
    </w:p>
    <w:p w14:paraId="0E7D180B" w14:textId="7026340F" w:rsidR="000E27B7" w:rsidRDefault="00D850C3" w:rsidP="000E27B7">
      <w:pPr>
        <w:spacing w:line="480" w:lineRule="auto"/>
        <w:rPr>
          <w:rFonts w:ascii="Times New Roman" w:hAnsi="Times New Roman"/>
        </w:rPr>
      </w:pPr>
      <w:r>
        <w:rPr>
          <w:rFonts w:ascii="Times New Roman" w:hAnsi="Times New Roman"/>
        </w:rPr>
        <w:t xml:space="preserve">to pairs and larger groups.  </w:t>
      </w:r>
      <w:r w:rsidR="00864A42">
        <w:rPr>
          <w:rFonts w:ascii="Times New Roman" w:hAnsi="Times New Roman"/>
        </w:rPr>
        <w:t xml:space="preserve">As we </w:t>
      </w:r>
      <w:r w:rsidR="00EF39BE">
        <w:rPr>
          <w:rFonts w:ascii="Times New Roman" w:hAnsi="Times New Roman"/>
        </w:rPr>
        <w:t>point</w:t>
      </w:r>
      <w:del w:id="10" w:author="Gena Greher" w:date="2012-05-29T14:13:00Z">
        <w:r w:rsidR="00EF39BE" w:rsidDel="00D7449B">
          <w:rPr>
            <w:rFonts w:ascii="Times New Roman" w:hAnsi="Times New Roman"/>
          </w:rPr>
          <w:delText>ed</w:delText>
        </w:r>
      </w:del>
      <w:r w:rsidR="00EF39BE">
        <w:rPr>
          <w:rFonts w:ascii="Times New Roman" w:hAnsi="Times New Roman"/>
        </w:rPr>
        <w:t xml:space="preserve"> out</w:t>
      </w:r>
      <w:r w:rsidR="00864A42">
        <w:rPr>
          <w:rFonts w:ascii="Times New Roman" w:hAnsi="Times New Roman"/>
        </w:rPr>
        <w:t xml:space="preserve"> in Chapter </w:t>
      </w:r>
      <w:del w:id="11" w:author="Gena Greher" w:date="2012-05-29T14:13:00Z">
        <w:r w:rsidR="00EF39BE" w:rsidRPr="000E74D5" w:rsidDel="00D7449B">
          <w:rPr>
            <w:rFonts w:ascii="Times New Roman" w:hAnsi="Times New Roman"/>
            <w:highlight w:val="yellow"/>
          </w:rPr>
          <w:delText>1</w:delText>
        </w:r>
      </w:del>
      <w:ins w:id="12" w:author="Gena Greher" w:date="2012-05-29T14:13:00Z">
        <w:r w:rsidR="00D7449B">
          <w:rPr>
            <w:rFonts w:ascii="Times New Roman" w:hAnsi="Times New Roman"/>
          </w:rPr>
          <w:t>3</w:t>
        </w:r>
      </w:ins>
      <w:r w:rsidR="00EF39BE">
        <w:rPr>
          <w:rFonts w:ascii="Times New Roman" w:hAnsi="Times New Roman"/>
        </w:rPr>
        <w:t xml:space="preserve">, the 21st century workplace is a collaborative environment, whether people are in the same room or oceans </w:t>
      </w:r>
    </w:p>
    <w:p w14:paraId="70101477" w14:textId="77777777" w:rsidR="00480454" w:rsidRDefault="00EF39BE" w:rsidP="006659A4">
      <w:pPr>
        <w:spacing w:line="480" w:lineRule="auto"/>
        <w:rPr>
          <w:rFonts w:ascii="Times New Roman" w:hAnsi="Times New Roman"/>
        </w:rPr>
      </w:pPr>
      <w:r>
        <w:rPr>
          <w:rFonts w:ascii="Times New Roman" w:hAnsi="Times New Roman"/>
        </w:rPr>
        <w:t>apart via the internet</w:t>
      </w:r>
      <w:r w:rsidR="00EC0ACB">
        <w:rPr>
          <w:rFonts w:ascii="Times New Roman" w:hAnsi="Times New Roman"/>
        </w:rPr>
        <w:t>.  Since</w:t>
      </w:r>
      <w:r>
        <w:rPr>
          <w:rFonts w:ascii="Times New Roman" w:hAnsi="Times New Roman"/>
        </w:rPr>
        <w:t xml:space="preserve"> a great deal of schooling takes place on the individual level</w:t>
      </w:r>
      <w:r w:rsidR="00EC0ACB">
        <w:rPr>
          <w:rFonts w:ascii="Times New Roman" w:hAnsi="Times New Roman"/>
        </w:rPr>
        <w:t xml:space="preserve">, building in opportunities for collaboration will help your students </w:t>
      </w:r>
      <w:r w:rsidR="0036658A">
        <w:rPr>
          <w:rFonts w:ascii="Times New Roman" w:hAnsi="Times New Roman"/>
        </w:rPr>
        <w:t>sharpen</w:t>
      </w:r>
      <w:r w:rsidR="00EC0ACB">
        <w:rPr>
          <w:rFonts w:ascii="Times New Roman" w:hAnsi="Times New Roman"/>
        </w:rPr>
        <w:t xml:space="preserve"> those skills that will be needed in the world of work</w:t>
      </w:r>
      <w:r>
        <w:rPr>
          <w:rFonts w:ascii="Times New Roman" w:hAnsi="Times New Roman"/>
        </w:rPr>
        <w:t>.</w:t>
      </w:r>
      <w:r w:rsidR="00EC0ACB">
        <w:rPr>
          <w:rFonts w:ascii="Times New Roman" w:hAnsi="Times New Roman"/>
        </w:rPr>
        <w:t xml:space="preserve"> </w:t>
      </w:r>
      <w:r>
        <w:rPr>
          <w:rFonts w:ascii="Times New Roman" w:hAnsi="Times New Roman"/>
        </w:rPr>
        <w:t>Being a good collaborator requires certain skill sets such as listening, social interaction, positively critiquing the work and ideas of others</w:t>
      </w:r>
      <w:r w:rsidR="007409BB">
        <w:rPr>
          <w:rFonts w:ascii="Times New Roman" w:hAnsi="Times New Roman"/>
        </w:rPr>
        <w:t>,</w:t>
      </w:r>
      <w:r>
        <w:rPr>
          <w:rFonts w:ascii="Times New Roman" w:hAnsi="Times New Roman"/>
        </w:rPr>
        <w:t xml:space="preserve"> accommodation</w:t>
      </w:r>
      <w:r w:rsidR="007409BB">
        <w:rPr>
          <w:rFonts w:ascii="Times New Roman" w:hAnsi="Times New Roman"/>
        </w:rPr>
        <w:t xml:space="preserve"> and teamwork</w:t>
      </w:r>
      <w:r>
        <w:rPr>
          <w:rFonts w:ascii="Times New Roman" w:hAnsi="Times New Roman"/>
        </w:rPr>
        <w:t xml:space="preserve">. </w:t>
      </w:r>
    </w:p>
    <w:p w14:paraId="33EE1B75" w14:textId="0E50B0C8" w:rsidR="005512B3" w:rsidRDefault="00D850C3" w:rsidP="00480454">
      <w:pPr>
        <w:spacing w:line="480" w:lineRule="auto"/>
        <w:ind w:firstLine="720"/>
        <w:rPr>
          <w:rFonts w:ascii="Times New Roman" w:hAnsi="Times New Roman"/>
        </w:rPr>
      </w:pPr>
      <w:r>
        <w:rPr>
          <w:rFonts w:ascii="Times New Roman" w:hAnsi="Times New Roman"/>
        </w:rPr>
        <w:t xml:space="preserve">As you may recall from Chapter </w:t>
      </w:r>
      <w:del w:id="13" w:author="Gena Greher" w:date="2012-05-29T14:14:00Z">
        <w:r w:rsidRPr="00D7449B" w:rsidDel="00D7449B">
          <w:rPr>
            <w:rFonts w:ascii="Times New Roman" w:hAnsi="Times New Roman"/>
            <w:rPrChange w:id="14" w:author="Gena Greher" w:date="2012-05-29T14:14:00Z">
              <w:rPr>
                <w:rFonts w:ascii="Times New Roman" w:hAnsi="Times New Roman"/>
                <w:highlight w:val="yellow"/>
              </w:rPr>
            </w:rPrChange>
          </w:rPr>
          <w:delText>2's</w:delText>
        </w:r>
        <w:r w:rsidRPr="00D7449B" w:rsidDel="00D7449B">
          <w:rPr>
            <w:rFonts w:ascii="Times New Roman" w:hAnsi="Times New Roman"/>
          </w:rPr>
          <w:delText xml:space="preserve"> </w:delText>
        </w:r>
      </w:del>
      <w:ins w:id="15" w:author="Gena Greher" w:date="2012-05-29T14:14:00Z">
        <w:r w:rsidR="00D7449B" w:rsidRPr="00D7449B">
          <w:rPr>
            <w:rFonts w:ascii="Times New Roman" w:hAnsi="Times New Roman"/>
            <w:rPrChange w:id="16" w:author="Gena Greher" w:date="2012-05-29T14:14:00Z">
              <w:rPr>
                <w:rFonts w:ascii="Times New Roman" w:hAnsi="Times New Roman"/>
                <w:highlight w:val="yellow"/>
              </w:rPr>
            </w:rPrChange>
          </w:rPr>
          <w:t>1</w:t>
        </w:r>
        <w:r w:rsidR="00D7449B" w:rsidRPr="00D7449B">
          <w:rPr>
            <w:rFonts w:ascii="Times New Roman" w:hAnsi="Times New Roman"/>
            <w:rPrChange w:id="17" w:author="Gena Greher" w:date="2012-05-29T14:14:00Z">
              <w:rPr>
                <w:rFonts w:ascii="Times New Roman" w:hAnsi="Times New Roman"/>
                <w:highlight w:val="yellow"/>
              </w:rPr>
            </w:rPrChange>
          </w:rPr>
          <w:t>'s</w:t>
        </w:r>
        <w:r w:rsidR="00D7449B">
          <w:rPr>
            <w:rFonts w:ascii="Times New Roman" w:hAnsi="Times New Roman"/>
          </w:rPr>
          <w:t xml:space="preserve"> </w:t>
        </w:r>
      </w:ins>
      <w:r>
        <w:rPr>
          <w:rFonts w:ascii="Times New Roman" w:hAnsi="Times New Roman"/>
        </w:rPr>
        <w:t xml:space="preserve">flowchart assignment, the students </w:t>
      </w:r>
      <w:r w:rsidR="00EF39BE">
        <w:rPr>
          <w:rFonts w:ascii="Times New Roman" w:hAnsi="Times New Roman"/>
        </w:rPr>
        <w:t xml:space="preserve">were asked to work in pairs.  Now of course this could be an individual project but by pairing students off </w:t>
      </w:r>
      <w:r w:rsidR="00480454">
        <w:rPr>
          <w:rFonts w:ascii="Times New Roman" w:hAnsi="Times New Roman"/>
        </w:rPr>
        <w:t>who have</w:t>
      </w:r>
      <w:r w:rsidR="00EF39BE">
        <w:rPr>
          <w:rFonts w:ascii="Times New Roman" w:hAnsi="Times New Roman"/>
        </w:rPr>
        <w:t xml:space="preserve"> different strengths, the goal </w:t>
      </w:r>
      <w:r w:rsidR="00480454">
        <w:rPr>
          <w:rFonts w:ascii="Times New Roman" w:hAnsi="Times New Roman"/>
        </w:rPr>
        <w:t>is</w:t>
      </w:r>
      <w:r w:rsidR="00EF39BE">
        <w:rPr>
          <w:rFonts w:ascii="Times New Roman" w:hAnsi="Times New Roman"/>
        </w:rPr>
        <w:t xml:space="preserve"> to </w:t>
      </w:r>
      <w:r w:rsidR="00CC080E">
        <w:rPr>
          <w:rFonts w:ascii="Times New Roman" w:hAnsi="Times New Roman"/>
        </w:rPr>
        <w:t xml:space="preserve">have them teach each other and ultimately produce something together that would be better than they could have </w:t>
      </w:r>
    </w:p>
    <w:p w14:paraId="50A025A7" w14:textId="77777777" w:rsidR="005512B3" w:rsidRDefault="005512B3" w:rsidP="005512B3">
      <w:pPr>
        <w:spacing w:line="480" w:lineRule="auto"/>
        <w:rPr>
          <w:rFonts w:ascii="Times New Roman" w:hAnsi="Times New Roman"/>
        </w:rPr>
      </w:pPr>
    </w:p>
    <w:p w14:paraId="2AD162D1" w14:textId="77777777" w:rsidR="00480454" w:rsidRDefault="00CC080E" w:rsidP="00480454">
      <w:pPr>
        <w:spacing w:line="480" w:lineRule="auto"/>
        <w:rPr>
          <w:rFonts w:ascii="Times New Roman" w:hAnsi="Times New Roman"/>
        </w:rPr>
      </w:pPr>
      <w:r>
        <w:rPr>
          <w:rFonts w:ascii="Times New Roman" w:hAnsi="Times New Roman"/>
        </w:rPr>
        <w:t xml:space="preserve">accomplished individually.  In this case, critically analysing a piece of music aurally may not be an activity many students are comfortable with, just as creating a flow chart may </w:t>
      </w:r>
    </w:p>
    <w:p w14:paraId="3DC8BC06" w14:textId="77777777" w:rsidR="005706BC" w:rsidRDefault="00CC080E" w:rsidP="00480454">
      <w:pPr>
        <w:spacing w:line="480" w:lineRule="auto"/>
        <w:rPr>
          <w:rFonts w:ascii="Times New Roman" w:hAnsi="Times New Roman"/>
        </w:rPr>
      </w:pPr>
      <w:r>
        <w:rPr>
          <w:rFonts w:ascii="Times New Roman" w:hAnsi="Times New Roman"/>
        </w:rPr>
        <w:t xml:space="preserve">be a new experience for others.  As our students pointed out, </w:t>
      </w:r>
      <w:r w:rsidR="00122537">
        <w:rPr>
          <w:rFonts w:ascii="Times New Roman" w:hAnsi="Times New Roman"/>
        </w:rPr>
        <w:t>in most cases they were each able to contribute something different to the whole.</w:t>
      </w:r>
    </w:p>
    <w:p w14:paraId="58E212B0" w14:textId="77777777" w:rsidR="005706BC" w:rsidRDefault="005706BC" w:rsidP="003B4AD1">
      <w:pPr>
        <w:spacing w:line="480" w:lineRule="auto"/>
        <w:ind w:firstLine="720"/>
        <w:rPr>
          <w:rFonts w:ascii="Times New Roman" w:hAnsi="Times New Roman"/>
        </w:rPr>
      </w:pPr>
      <w:r>
        <w:rPr>
          <w:rFonts w:ascii="Times New Roman" w:hAnsi="Times New Roman"/>
        </w:rPr>
        <w:t xml:space="preserve">How did the above mentioned collaborative skills manifest themselves in the flow chart assignment? Well for one thing, they first had to agree on a song: accommodation.  Then they had to have multiple listenings of the music, to </w:t>
      </w:r>
      <w:r w:rsidR="005161BB">
        <w:rPr>
          <w:rFonts w:ascii="Times New Roman" w:hAnsi="Times New Roman"/>
        </w:rPr>
        <w:t xml:space="preserve">its lyrics and the music itself, </w:t>
      </w:r>
      <w:r>
        <w:rPr>
          <w:rFonts w:ascii="Times New Roman" w:hAnsi="Times New Roman"/>
        </w:rPr>
        <w:t>and then discuss</w:t>
      </w:r>
      <w:r w:rsidR="003B4AD1">
        <w:rPr>
          <w:rFonts w:ascii="Times New Roman" w:hAnsi="Times New Roman"/>
        </w:rPr>
        <w:t xml:space="preserve"> and listen to each other on</w:t>
      </w:r>
      <w:r>
        <w:rPr>
          <w:rFonts w:ascii="Times New Roman" w:hAnsi="Times New Roman"/>
        </w:rPr>
        <w:t xml:space="preserve"> how they might chunk the music: listening, positively critiquing the ideas of others</w:t>
      </w:r>
      <w:r w:rsidR="005161BB">
        <w:rPr>
          <w:rFonts w:ascii="Times New Roman" w:hAnsi="Times New Roman"/>
        </w:rPr>
        <w:t>,</w:t>
      </w:r>
      <w:r>
        <w:rPr>
          <w:rFonts w:ascii="Times New Roman" w:hAnsi="Times New Roman"/>
        </w:rPr>
        <w:t xml:space="preserve"> and social interaction. A</w:t>
      </w:r>
      <w:r w:rsidR="007409BB">
        <w:rPr>
          <w:rFonts w:ascii="Times New Roman" w:hAnsi="Times New Roman"/>
        </w:rPr>
        <w:t>nd lastly, teamwork a</w:t>
      </w:r>
      <w:r>
        <w:rPr>
          <w:rFonts w:ascii="Times New Roman" w:hAnsi="Times New Roman"/>
        </w:rPr>
        <w:t>s one student noted in her blog,</w:t>
      </w:r>
    </w:p>
    <w:p w14:paraId="73F3C1FA" w14:textId="77777777" w:rsidR="003E68C7" w:rsidRDefault="005706BC" w:rsidP="007409BB">
      <w:pPr>
        <w:ind w:left="427"/>
        <w:rPr>
          <w:rFonts w:ascii="Times New Roman" w:hAnsi="Times New Roman" w:cs="Times New Roman"/>
          <w:color w:val="auto"/>
          <w:szCs w:val="32"/>
          <w:shd w:val="clear" w:color="auto" w:fill="auto"/>
          <w:lang w:val="en-US" w:eastAsia="en-US" w:bidi="ar-SA"/>
        </w:rPr>
      </w:pPr>
      <w:r w:rsidRPr="007409BB">
        <w:rPr>
          <w:rFonts w:ascii="Times New Roman" w:hAnsi="Times New Roman" w:cs="Times New Roman"/>
          <w:color w:val="auto"/>
          <w:szCs w:val="32"/>
          <w:shd w:val="clear" w:color="auto" w:fill="auto"/>
          <w:lang w:val="en-US" w:eastAsia="en-US" w:bidi="ar-SA"/>
        </w:rPr>
        <w:t>Andy and I, as music majors, were able to listen to the song and analyze the form.  We also picked out certain instrumental timbres, such as a whistle or a guiro.  Chris, a computer science major, put the flowchart into a document so it looked neat and legible and could be easily followed by one who was listening to the song.  Overall, I think we made a good team.</w:t>
      </w:r>
    </w:p>
    <w:p w14:paraId="69657E11" w14:textId="77777777" w:rsidR="003E68C7" w:rsidRDefault="003E68C7" w:rsidP="003E68C7">
      <w:pPr>
        <w:rPr>
          <w:rFonts w:ascii="Times New Roman" w:hAnsi="Times New Roman" w:cs="Times New Roman"/>
          <w:color w:val="auto"/>
          <w:szCs w:val="32"/>
          <w:shd w:val="clear" w:color="auto" w:fill="auto"/>
          <w:lang w:val="en-US" w:eastAsia="en-US" w:bidi="ar-SA"/>
        </w:rPr>
      </w:pPr>
    </w:p>
    <w:p w14:paraId="75A241E4" w14:textId="77777777" w:rsidR="007767F3" w:rsidRDefault="003E68C7" w:rsidP="003E68C7">
      <w:pPr>
        <w:spacing w:line="480" w:lineRule="auto"/>
        <w:rPr>
          <w:rFonts w:ascii="Times New Roman" w:hAnsi="Times New Roman" w:cs="Times New Roman"/>
          <w:color w:val="auto"/>
          <w:szCs w:val="32"/>
          <w:shd w:val="clear" w:color="auto" w:fill="auto"/>
          <w:lang w:val="en-US" w:eastAsia="en-US" w:bidi="ar-SA"/>
        </w:rPr>
      </w:pPr>
      <w:r>
        <w:rPr>
          <w:rFonts w:ascii="Times New Roman" w:hAnsi="Times New Roman" w:cs="Times New Roman"/>
          <w:color w:val="auto"/>
          <w:szCs w:val="32"/>
          <w:shd w:val="clear" w:color="auto" w:fill="auto"/>
          <w:lang w:val="en-US" w:eastAsia="en-US" w:bidi="ar-SA"/>
        </w:rPr>
        <w:t xml:space="preserve">Now certainly not every group will have such smooth interactions and you may find yourself with students unwilling to accept the ideas of others or </w:t>
      </w:r>
      <w:r w:rsidR="00F42D6F">
        <w:rPr>
          <w:rFonts w:ascii="Times New Roman" w:hAnsi="Times New Roman" w:cs="Times New Roman"/>
          <w:color w:val="auto"/>
          <w:szCs w:val="32"/>
          <w:shd w:val="clear" w:color="auto" w:fill="auto"/>
          <w:lang w:val="en-US" w:eastAsia="en-US" w:bidi="ar-SA"/>
        </w:rPr>
        <w:t>willing to relinquish control. You might need to be a mediator for some groups and it might take some trial and error before you find the right groupings for your students.</w:t>
      </w:r>
    </w:p>
    <w:p w14:paraId="6CC6C15C" w14:textId="77777777" w:rsidR="00A6559E" w:rsidRDefault="003E68C7" w:rsidP="007767F3">
      <w:pPr>
        <w:spacing w:line="480" w:lineRule="auto"/>
        <w:ind w:firstLine="720"/>
        <w:rPr>
          <w:rFonts w:ascii="Times New Roman" w:hAnsi="Times New Roman"/>
        </w:rPr>
      </w:pPr>
      <w:r>
        <w:rPr>
          <w:rFonts w:ascii="Times New Roman" w:hAnsi="Times New Roman" w:cs="Times New Roman"/>
          <w:color w:val="auto"/>
          <w:szCs w:val="32"/>
          <w:shd w:val="clear" w:color="auto" w:fill="auto"/>
          <w:lang w:val="en-US" w:eastAsia="en-US" w:bidi="ar-SA"/>
        </w:rPr>
        <w:t>These are complex social dynamics in play, while there are</w:t>
      </w:r>
      <w:r w:rsidR="005161BB">
        <w:rPr>
          <w:rFonts w:ascii="Times New Roman" w:hAnsi="Times New Roman" w:cs="Times New Roman"/>
          <w:color w:val="auto"/>
          <w:szCs w:val="32"/>
          <w:shd w:val="clear" w:color="auto" w:fill="auto"/>
          <w:lang w:val="en-US" w:eastAsia="en-US" w:bidi="ar-SA"/>
        </w:rPr>
        <w:t xml:space="preserve"> certain</w:t>
      </w:r>
      <w:r>
        <w:rPr>
          <w:rFonts w:ascii="Times New Roman" w:hAnsi="Times New Roman" w:cs="Times New Roman"/>
          <w:color w:val="auto"/>
          <w:szCs w:val="32"/>
          <w:shd w:val="clear" w:color="auto" w:fill="auto"/>
          <w:lang w:val="en-US" w:eastAsia="en-US" w:bidi="ar-SA"/>
        </w:rPr>
        <w:t xml:space="preserve"> cha</w:t>
      </w:r>
      <w:r w:rsidR="007767F3">
        <w:rPr>
          <w:rFonts w:ascii="Times New Roman" w:hAnsi="Times New Roman" w:cs="Times New Roman"/>
          <w:color w:val="auto"/>
          <w:szCs w:val="32"/>
          <w:shd w:val="clear" w:color="auto" w:fill="auto"/>
          <w:lang w:val="en-US" w:eastAsia="en-US" w:bidi="ar-SA"/>
        </w:rPr>
        <w:t>llenges to group collaboration</w:t>
      </w:r>
      <w:r w:rsidR="005161BB">
        <w:rPr>
          <w:rFonts w:ascii="Times New Roman" w:hAnsi="Times New Roman" w:cs="Times New Roman"/>
          <w:color w:val="auto"/>
          <w:szCs w:val="32"/>
          <w:shd w:val="clear" w:color="auto" w:fill="auto"/>
          <w:lang w:val="en-US" w:eastAsia="en-US" w:bidi="ar-SA"/>
        </w:rPr>
        <w:t>,</w:t>
      </w:r>
      <w:r w:rsidR="007767F3">
        <w:rPr>
          <w:rFonts w:ascii="Times New Roman" w:hAnsi="Times New Roman" w:cs="Times New Roman"/>
          <w:color w:val="auto"/>
          <w:szCs w:val="32"/>
          <w:shd w:val="clear" w:color="auto" w:fill="auto"/>
          <w:lang w:val="en-US" w:eastAsia="en-US" w:bidi="ar-SA"/>
        </w:rPr>
        <w:t xml:space="preserve"> </w:t>
      </w:r>
      <w:r>
        <w:rPr>
          <w:rFonts w:ascii="Times New Roman" w:hAnsi="Times New Roman" w:cs="Times New Roman"/>
          <w:color w:val="auto"/>
          <w:szCs w:val="32"/>
          <w:shd w:val="clear" w:color="auto" w:fill="auto"/>
          <w:lang w:val="en-US" w:eastAsia="en-US" w:bidi="ar-SA"/>
        </w:rPr>
        <w:t>the benefits can far outweigh them.</w:t>
      </w:r>
      <w:r w:rsidR="007767F3">
        <w:rPr>
          <w:rFonts w:ascii="Times New Roman" w:hAnsi="Times New Roman" w:cs="Times New Roman"/>
          <w:color w:val="auto"/>
          <w:szCs w:val="32"/>
          <w:shd w:val="clear" w:color="auto" w:fill="auto"/>
          <w:lang w:val="en-US" w:eastAsia="en-US" w:bidi="ar-SA"/>
        </w:rPr>
        <w:t xml:space="preserve"> </w:t>
      </w:r>
      <w:r w:rsidR="007767F3">
        <w:rPr>
          <w:rFonts w:ascii="Times New Roman" w:hAnsi="Times New Roman" w:cs="Times"/>
          <w:bCs/>
          <w:szCs w:val="20"/>
          <w:shd w:val="clear" w:color="auto" w:fill="auto"/>
          <w:lang w:val="en-US" w:eastAsia="en-US" w:bidi="ar-SA"/>
        </w:rPr>
        <w:t xml:space="preserve">This brings us to the </w:t>
      </w:r>
      <w:r w:rsidR="007767F3" w:rsidRPr="000932ED">
        <w:rPr>
          <w:rFonts w:ascii="Times New Roman" w:hAnsi="Times New Roman"/>
          <w:i/>
        </w:rPr>
        <w:t>control</w:t>
      </w:r>
      <w:r w:rsidR="007767F3">
        <w:rPr>
          <w:rFonts w:ascii="Times New Roman" w:hAnsi="Times New Roman"/>
        </w:rPr>
        <w:t xml:space="preserve"> factor, which is another one of those educational paradoxes.  Too much of it will stifle creativity and too little of it will lead to chaos.  This is a </w:t>
      </w:r>
      <w:r w:rsidR="007767F3" w:rsidRPr="00F53CE0">
        <w:rPr>
          <w:rFonts w:ascii="Times New Roman" w:hAnsi="Times New Roman"/>
        </w:rPr>
        <w:t>concern</w:t>
      </w:r>
      <w:r w:rsidR="007767F3">
        <w:rPr>
          <w:rFonts w:ascii="Times New Roman" w:hAnsi="Times New Roman"/>
        </w:rPr>
        <w:t xml:space="preserve"> for teachers as well as </w:t>
      </w:r>
      <w:r w:rsidR="00E740AB">
        <w:rPr>
          <w:rFonts w:ascii="Times New Roman" w:hAnsi="Times New Roman"/>
        </w:rPr>
        <w:t>your students</w:t>
      </w:r>
      <w:r w:rsidR="007767F3">
        <w:rPr>
          <w:rFonts w:ascii="Times New Roman" w:hAnsi="Times New Roman"/>
        </w:rPr>
        <w:t xml:space="preserve">.  One of the issues Sawyer points out with regard to workplace creativity </w:t>
      </w:r>
    </w:p>
    <w:p w14:paraId="1FF4D83E" w14:textId="77777777" w:rsidR="00A6559E" w:rsidRDefault="00A6559E" w:rsidP="00A6559E">
      <w:pPr>
        <w:spacing w:line="480" w:lineRule="auto"/>
        <w:rPr>
          <w:rFonts w:ascii="Times New Roman" w:hAnsi="Times New Roman"/>
        </w:rPr>
      </w:pPr>
    </w:p>
    <w:p w14:paraId="0F1872B5" w14:textId="77777777" w:rsidR="007767F3" w:rsidRDefault="007767F3" w:rsidP="005161BB">
      <w:pPr>
        <w:spacing w:line="480" w:lineRule="auto"/>
        <w:rPr>
          <w:rFonts w:ascii="Times New Roman" w:hAnsi="Times New Roman"/>
        </w:rPr>
      </w:pPr>
      <w:r>
        <w:rPr>
          <w:rFonts w:ascii="Times New Roman" w:hAnsi="Times New Roman"/>
        </w:rPr>
        <w:t xml:space="preserve">and group dynamics is the fact that </w:t>
      </w:r>
      <w:r w:rsidRPr="00EA1C82">
        <w:rPr>
          <w:rFonts w:ascii="Times New Roman" w:hAnsi="Times New Roman"/>
        </w:rPr>
        <w:t>group</w:t>
      </w:r>
      <w:r>
        <w:rPr>
          <w:rFonts w:ascii="Arial" w:hAnsi="Arial"/>
        </w:rPr>
        <w:t xml:space="preserve"> </w:t>
      </w:r>
      <w:r w:rsidRPr="00123945">
        <w:rPr>
          <w:rFonts w:ascii="Times New Roman" w:hAnsi="Times New Roman"/>
        </w:rPr>
        <w:t>flow increases when people feel autonomous</w:t>
      </w:r>
      <w:r>
        <w:rPr>
          <w:rFonts w:ascii="Times New Roman" w:hAnsi="Times New Roman"/>
        </w:rPr>
        <w:t>,</w:t>
      </w:r>
      <w:r w:rsidRPr="00123945">
        <w:rPr>
          <w:rFonts w:ascii="Times New Roman" w:hAnsi="Times New Roman"/>
        </w:rPr>
        <w:t xml:space="preserve"> which requires </w:t>
      </w:r>
      <w:r>
        <w:rPr>
          <w:rFonts w:ascii="Times New Roman" w:hAnsi="Times New Roman"/>
        </w:rPr>
        <w:t>members to</w:t>
      </w:r>
      <w:r w:rsidRPr="00123945">
        <w:rPr>
          <w:rFonts w:ascii="Times New Roman" w:hAnsi="Times New Roman"/>
        </w:rPr>
        <w:t xml:space="preserve"> manag</w:t>
      </w:r>
      <w:r>
        <w:rPr>
          <w:rFonts w:ascii="Times New Roman" w:hAnsi="Times New Roman"/>
        </w:rPr>
        <w:t>e</w:t>
      </w:r>
      <w:r w:rsidRPr="00123945">
        <w:rPr>
          <w:rFonts w:ascii="Times New Roman" w:hAnsi="Times New Roman"/>
        </w:rPr>
        <w:t xml:space="preserve"> the parodox of both the need to be in control and at the same time maintain flexibility</w:t>
      </w:r>
      <w:r>
        <w:rPr>
          <w:rFonts w:ascii="Times New Roman" w:hAnsi="Times New Roman"/>
        </w:rPr>
        <w:t xml:space="preserve"> and openness to the ideas of others </w:t>
      </w:r>
      <w:r w:rsidR="002816E9">
        <w:rPr>
          <w:rFonts w:ascii="Times New Roman" w:hAnsi="Times New Roman"/>
        </w:rPr>
        <w:fldChar w:fldCharType="begin"/>
      </w:r>
      <w:r w:rsidR="00AB5886">
        <w:rPr>
          <w:rFonts w:ascii="Times New Roman" w:hAnsi="Times New Roman"/>
        </w:rPr>
        <w:instrText xml:space="preserve"> ADDIN EN.CITE &lt;EndNote&gt;&lt;Cite&gt;&lt;Author&gt;Sawyer&lt;/Author&gt;&lt;Year&gt;2007&lt;/Year&gt;&lt;RecNum&gt;43&lt;/RecNum&gt;&lt;record&gt;&lt;rec-number&gt;43&lt;/rec-number&gt;&lt;foreign-keys&gt;&lt;key app="EN" db-id="we0zp9rzrtpdauer9abv5aph9zexsa52a5sw"&gt;43&lt;/key&gt;&lt;/foreign-keys&gt;&lt;ref-type name="Book"&gt;6&lt;/ref-type&gt;&lt;contributors&gt;&lt;authors&gt;&lt;author&gt;Sawyer, R. K.&lt;/author&gt;&lt;/authors&gt;&lt;/contributors&gt;&lt;titles&gt;&lt;title&gt;Group Genius: The Creative Power of Collaboration&lt;/title&gt;&lt;/titles&gt;&lt;dates&gt;&lt;year&gt;2007&lt;/year&gt;&lt;/dates&gt;&lt;pub-location&gt;New York&lt;/pub-location&gt;&lt;publisher&gt;Basic Books&lt;/publisher&gt;&lt;urls&gt;&lt;/urls&gt;&lt;/record&gt;&lt;/Cite&gt;&lt;/EndNote&gt;</w:instrText>
      </w:r>
      <w:r w:rsidR="002816E9">
        <w:rPr>
          <w:rFonts w:ascii="Times New Roman" w:hAnsi="Times New Roman"/>
        </w:rPr>
        <w:fldChar w:fldCharType="separate"/>
      </w:r>
      <w:r w:rsidR="00AB5886">
        <w:rPr>
          <w:rFonts w:ascii="Times New Roman" w:hAnsi="Times New Roman"/>
          <w:noProof/>
        </w:rPr>
        <w:t>[10]</w:t>
      </w:r>
      <w:r w:rsidR="002816E9">
        <w:rPr>
          <w:rFonts w:ascii="Times New Roman" w:hAnsi="Times New Roman"/>
        </w:rPr>
        <w:fldChar w:fldCharType="end"/>
      </w:r>
      <w:r w:rsidRPr="00123945">
        <w:rPr>
          <w:rFonts w:ascii="Times New Roman" w:hAnsi="Times New Roman"/>
        </w:rPr>
        <w:t>.</w:t>
      </w:r>
      <w:r>
        <w:rPr>
          <w:rFonts w:ascii="Times New Roman" w:hAnsi="Times New Roman"/>
        </w:rPr>
        <w:t xml:space="preserve">  </w:t>
      </w:r>
    </w:p>
    <w:p w14:paraId="37F5355D" w14:textId="77777777" w:rsidR="007767F3" w:rsidRDefault="007767F3" w:rsidP="007767F3">
      <w:pPr>
        <w:spacing w:line="480" w:lineRule="auto"/>
        <w:ind w:firstLine="450"/>
        <w:rPr>
          <w:rFonts w:ascii="Times New Roman" w:hAnsi="Times New Roman"/>
          <w:b/>
          <w:color w:val="1F497D" w:themeColor="text2"/>
        </w:rPr>
      </w:pPr>
      <w:r>
        <w:rPr>
          <w:rFonts w:ascii="Times New Roman" w:hAnsi="Times New Roman"/>
          <w:b/>
          <w:color w:val="1F497D" w:themeColor="text2"/>
        </w:rPr>
        <w:t>Exploration and Discovery</w:t>
      </w:r>
    </w:p>
    <w:p w14:paraId="550CFFAF" w14:textId="77777777" w:rsidR="007409BB" w:rsidRDefault="003E68C7" w:rsidP="003E68C7">
      <w:pPr>
        <w:spacing w:line="480" w:lineRule="auto"/>
        <w:rPr>
          <w:rFonts w:ascii="Times New Roman" w:hAnsi="Times New Roman" w:cs="Times New Roman"/>
          <w:color w:val="auto"/>
          <w:szCs w:val="32"/>
          <w:shd w:val="clear" w:color="auto" w:fill="auto"/>
          <w:lang w:val="en-US" w:eastAsia="en-US" w:bidi="ar-SA"/>
        </w:rPr>
      </w:pPr>
      <w:r>
        <w:rPr>
          <w:rFonts w:ascii="Times New Roman" w:hAnsi="Times New Roman" w:cs="Times New Roman"/>
          <w:color w:val="auto"/>
          <w:szCs w:val="32"/>
          <w:shd w:val="clear" w:color="auto" w:fill="auto"/>
          <w:lang w:val="en-US" w:eastAsia="en-US" w:bidi="ar-SA"/>
        </w:rPr>
        <w:tab/>
        <w:t xml:space="preserve">A space for exploration and discovery in this interpretation is referring more to your being able to carve out enough time in each of your classes to allow students to freely explore the material just learned.  This is of particular importance when you are introducing new concepts either musically or in a computer program such as Scratch.  </w:t>
      </w:r>
      <w:r w:rsidR="006659A4">
        <w:rPr>
          <w:rFonts w:ascii="Times New Roman" w:hAnsi="Times New Roman" w:cs="Times New Roman"/>
          <w:color w:val="auto"/>
          <w:szCs w:val="32"/>
          <w:shd w:val="clear" w:color="auto" w:fill="auto"/>
          <w:lang w:val="en-US" w:eastAsia="en-US" w:bidi="ar-SA"/>
        </w:rPr>
        <w:t>In one such class we introduced two specific musical</w:t>
      </w:r>
      <w:r w:rsidR="00F12769">
        <w:rPr>
          <w:rFonts w:ascii="Times New Roman" w:hAnsi="Times New Roman" w:cs="Times New Roman"/>
          <w:color w:val="auto"/>
          <w:szCs w:val="32"/>
          <w:shd w:val="clear" w:color="auto" w:fill="auto"/>
          <w:lang w:val="en-US" w:eastAsia="en-US" w:bidi="ar-SA"/>
        </w:rPr>
        <w:t xml:space="preserve"> intervals and their respective i</w:t>
      </w:r>
      <w:r w:rsidR="006659A4">
        <w:rPr>
          <w:rFonts w:ascii="Times New Roman" w:hAnsi="Times New Roman" w:cs="Times New Roman"/>
          <w:color w:val="auto"/>
          <w:szCs w:val="32"/>
          <w:shd w:val="clear" w:color="auto" w:fill="auto"/>
          <w:lang w:val="en-US" w:eastAsia="en-US" w:bidi="ar-SA"/>
        </w:rPr>
        <w:t>nversions</w:t>
      </w:r>
      <w:r w:rsidR="00F12769">
        <w:rPr>
          <w:rFonts w:ascii="Times New Roman" w:hAnsi="Times New Roman" w:cs="Times New Roman"/>
          <w:color w:val="auto"/>
          <w:szCs w:val="32"/>
          <w:shd w:val="clear" w:color="auto" w:fill="auto"/>
          <w:lang w:val="en-US" w:eastAsia="en-US" w:bidi="ar-SA"/>
        </w:rPr>
        <w:t>,</w:t>
      </w:r>
      <w:r w:rsidR="006659A4">
        <w:rPr>
          <w:rFonts w:ascii="Times New Roman" w:hAnsi="Times New Roman" w:cs="Times New Roman"/>
          <w:color w:val="auto"/>
          <w:szCs w:val="32"/>
          <w:shd w:val="clear" w:color="auto" w:fill="auto"/>
          <w:lang w:val="en-US" w:eastAsia="en-US" w:bidi="ar-SA"/>
        </w:rPr>
        <w:t xml:space="preserve"> as well as how to represent those intervals within the Scratch program.  In this instance</w:t>
      </w:r>
      <w:r w:rsidR="00F12769">
        <w:rPr>
          <w:rFonts w:ascii="Times New Roman" w:hAnsi="Times New Roman" w:cs="Times New Roman"/>
          <w:color w:val="auto"/>
          <w:szCs w:val="32"/>
          <w:shd w:val="clear" w:color="auto" w:fill="auto"/>
          <w:lang w:val="en-US" w:eastAsia="en-US" w:bidi="ar-SA"/>
        </w:rPr>
        <w:t>,</w:t>
      </w:r>
      <w:r w:rsidR="006659A4">
        <w:rPr>
          <w:rFonts w:ascii="Times New Roman" w:hAnsi="Times New Roman" w:cs="Times New Roman"/>
          <w:color w:val="auto"/>
          <w:szCs w:val="32"/>
          <w:shd w:val="clear" w:color="auto" w:fill="auto"/>
          <w:lang w:val="en-US" w:eastAsia="en-US" w:bidi="ar-SA"/>
        </w:rPr>
        <w:t xml:space="preserve"> before even getting to those specific intervals, Gena introduced the class to a chromatic scale and how it would look in traditional notation and how that same scale would appear in Scratch.  Since each note in a chromatic scale is a </w:t>
      </w:r>
      <w:r w:rsidR="00F12769">
        <w:rPr>
          <w:rFonts w:ascii="Times New Roman" w:hAnsi="Times New Roman" w:cs="Times New Roman"/>
          <w:color w:val="auto"/>
          <w:szCs w:val="32"/>
          <w:shd w:val="clear" w:color="auto" w:fill="auto"/>
          <w:lang w:val="en-US" w:eastAsia="en-US" w:bidi="ar-SA"/>
        </w:rPr>
        <w:t>semi-tone</w:t>
      </w:r>
      <w:r w:rsidR="006659A4">
        <w:rPr>
          <w:rFonts w:ascii="Times New Roman" w:hAnsi="Times New Roman" w:cs="Times New Roman"/>
          <w:color w:val="auto"/>
          <w:szCs w:val="32"/>
          <w:shd w:val="clear" w:color="auto" w:fill="auto"/>
          <w:lang w:val="en-US" w:eastAsia="en-US" w:bidi="ar-SA"/>
        </w:rPr>
        <w:t xml:space="preserve"> from the next note she was then able to demonstrate how musical intervals such as</w:t>
      </w:r>
      <w:r w:rsidR="00F12769">
        <w:rPr>
          <w:rFonts w:ascii="Times New Roman" w:hAnsi="Times New Roman" w:cs="Times New Roman"/>
          <w:color w:val="auto"/>
          <w:szCs w:val="32"/>
          <w:shd w:val="clear" w:color="auto" w:fill="auto"/>
          <w:lang w:val="en-US" w:eastAsia="en-US" w:bidi="ar-SA"/>
        </w:rPr>
        <w:t xml:space="preserve"> Major</w:t>
      </w:r>
      <w:r w:rsidR="006659A4">
        <w:rPr>
          <w:rFonts w:ascii="Times New Roman" w:hAnsi="Times New Roman" w:cs="Times New Roman"/>
          <w:color w:val="auto"/>
          <w:szCs w:val="32"/>
          <w:shd w:val="clear" w:color="auto" w:fill="auto"/>
          <w:lang w:val="en-US" w:eastAsia="en-US" w:bidi="ar-SA"/>
        </w:rPr>
        <w:t xml:space="preserve"> 2nds</w:t>
      </w:r>
      <w:r w:rsidR="00F12769">
        <w:rPr>
          <w:rFonts w:ascii="Times New Roman" w:hAnsi="Times New Roman" w:cs="Times New Roman"/>
          <w:color w:val="auto"/>
          <w:szCs w:val="32"/>
          <w:shd w:val="clear" w:color="auto" w:fill="auto"/>
          <w:lang w:val="en-US" w:eastAsia="en-US" w:bidi="ar-SA"/>
        </w:rPr>
        <w:t xml:space="preserve"> </w:t>
      </w:r>
      <w:proofErr w:type="gramStart"/>
      <w:r w:rsidR="00F12769">
        <w:rPr>
          <w:rFonts w:ascii="Times New Roman" w:hAnsi="Times New Roman" w:cs="Times New Roman"/>
          <w:color w:val="auto"/>
          <w:szCs w:val="32"/>
          <w:shd w:val="clear" w:color="auto" w:fill="auto"/>
          <w:lang w:val="en-US" w:eastAsia="en-US" w:bidi="ar-SA"/>
        </w:rPr>
        <w:t>(</w:t>
      </w:r>
      <w:r w:rsidR="006659A4">
        <w:rPr>
          <w:rFonts w:ascii="Times New Roman" w:hAnsi="Times New Roman" w:cs="Times New Roman"/>
          <w:color w:val="auto"/>
          <w:szCs w:val="32"/>
          <w:shd w:val="clear" w:color="auto" w:fill="auto"/>
          <w:lang w:val="en-US" w:eastAsia="en-US" w:bidi="ar-SA"/>
        </w:rPr>
        <w:t xml:space="preserve"> </w:t>
      </w:r>
      <w:r w:rsidR="00F12769">
        <w:rPr>
          <w:rFonts w:ascii="Times New Roman" w:hAnsi="Times New Roman" w:cs="Times New Roman"/>
          <w:color w:val="auto"/>
          <w:szCs w:val="32"/>
          <w:shd w:val="clear" w:color="auto" w:fill="auto"/>
          <w:lang w:val="en-US" w:eastAsia="en-US" w:bidi="ar-SA"/>
        </w:rPr>
        <w:t>2</w:t>
      </w:r>
      <w:proofErr w:type="gramEnd"/>
      <w:r w:rsidR="00F12769">
        <w:rPr>
          <w:rFonts w:ascii="Times New Roman" w:hAnsi="Times New Roman" w:cs="Times New Roman"/>
          <w:color w:val="auto"/>
          <w:szCs w:val="32"/>
          <w:shd w:val="clear" w:color="auto" w:fill="auto"/>
          <w:lang w:val="en-US" w:eastAsia="en-US" w:bidi="ar-SA"/>
        </w:rPr>
        <w:t xml:space="preserve"> semi-tones) </w:t>
      </w:r>
      <w:r w:rsidR="006659A4">
        <w:rPr>
          <w:rFonts w:ascii="Times New Roman" w:hAnsi="Times New Roman" w:cs="Times New Roman"/>
          <w:color w:val="auto"/>
          <w:szCs w:val="32"/>
          <w:shd w:val="clear" w:color="auto" w:fill="auto"/>
          <w:lang w:val="en-US" w:eastAsia="en-US" w:bidi="ar-SA"/>
        </w:rPr>
        <w:t xml:space="preserve">and </w:t>
      </w:r>
      <w:r w:rsidR="00F12769">
        <w:rPr>
          <w:rFonts w:ascii="Times New Roman" w:hAnsi="Times New Roman" w:cs="Times New Roman"/>
          <w:color w:val="auto"/>
          <w:szCs w:val="32"/>
          <w:shd w:val="clear" w:color="auto" w:fill="auto"/>
          <w:lang w:val="en-US" w:eastAsia="en-US" w:bidi="ar-SA"/>
        </w:rPr>
        <w:t xml:space="preserve">Perfect </w:t>
      </w:r>
      <w:r w:rsidR="006659A4">
        <w:rPr>
          <w:rFonts w:ascii="Times New Roman" w:hAnsi="Times New Roman" w:cs="Times New Roman"/>
          <w:color w:val="auto"/>
          <w:szCs w:val="32"/>
          <w:shd w:val="clear" w:color="auto" w:fill="auto"/>
          <w:lang w:val="en-US" w:eastAsia="en-US" w:bidi="ar-SA"/>
        </w:rPr>
        <w:t>5ths</w:t>
      </w:r>
      <w:r w:rsidR="00F12769">
        <w:rPr>
          <w:rFonts w:ascii="Times New Roman" w:hAnsi="Times New Roman" w:cs="Times New Roman"/>
          <w:color w:val="auto"/>
          <w:szCs w:val="32"/>
          <w:shd w:val="clear" w:color="auto" w:fill="auto"/>
          <w:lang w:val="en-US" w:eastAsia="en-US" w:bidi="ar-SA"/>
        </w:rPr>
        <w:t xml:space="preserve"> (7 semi-tones)</w:t>
      </w:r>
      <w:r w:rsidR="006659A4">
        <w:rPr>
          <w:rFonts w:ascii="Times New Roman" w:hAnsi="Times New Roman" w:cs="Times New Roman"/>
          <w:color w:val="auto"/>
          <w:szCs w:val="32"/>
          <w:shd w:val="clear" w:color="auto" w:fill="auto"/>
          <w:lang w:val="en-US" w:eastAsia="en-US" w:bidi="ar-SA"/>
        </w:rPr>
        <w:t xml:space="preserve"> are formed.  While music students are generally comfortable with intervallic concepts, translating that into the language of Scratch made their heads spin.  And it was equally problematic for the non-music majors.  By giving them time to explore some simple exercises together in class, ask questions and play around with the program, the students were then able to tackle the next composition assignment in Scratch based on the </w:t>
      </w:r>
      <w:r w:rsidR="00277ACE">
        <w:rPr>
          <w:rFonts w:ascii="Times New Roman" w:hAnsi="Times New Roman" w:cs="Times New Roman"/>
          <w:color w:val="auto"/>
          <w:szCs w:val="32"/>
          <w:shd w:val="clear" w:color="auto" w:fill="auto"/>
          <w:lang w:val="en-US" w:eastAsia="en-US" w:bidi="ar-SA"/>
        </w:rPr>
        <w:t xml:space="preserve">2nds and 5ths </w:t>
      </w:r>
      <w:r w:rsidR="006659A4">
        <w:rPr>
          <w:rFonts w:ascii="Times New Roman" w:hAnsi="Times New Roman" w:cs="Times New Roman"/>
          <w:color w:val="auto"/>
          <w:szCs w:val="32"/>
          <w:shd w:val="clear" w:color="auto" w:fill="auto"/>
          <w:lang w:val="en-US" w:eastAsia="en-US" w:bidi="ar-SA"/>
        </w:rPr>
        <w:t>intervals covered in class.</w:t>
      </w:r>
    </w:p>
    <w:p w14:paraId="6EB9C0AD" w14:textId="77777777" w:rsidR="00B327A8" w:rsidRDefault="00B327A8" w:rsidP="007767F3">
      <w:pPr>
        <w:spacing w:line="480" w:lineRule="auto"/>
        <w:ind w:firstLine="450"/>
        <w:rPr>
          <w:rFonts w:ascii="Times New Roman" w:hAnsi="Times New Roman"/>
          <w:b/>
          <w:color w:val="1F497D" w:themeColor="text2"/>
        </w:rPr>
      </w:pPr>
    </w:p>
    <w:p w14:paraId="6721A076" w14:textId="77777777" w:rsidR="00B327A8" w:rsidRDefault="00B327A8" w:rsidP="007767F3">
      <w:pPr>
        <w:spacing w:line="480" w:lineRule="auto"/>
        <w:ind w:firstLine="450"/>
        <w:rPr>
          <w:rFonts w:ascii="Times New Roman" w:hAnsi="Times New Roman"/>
          <w:b/>
          <w:color w:val="1F497D" w:themeColor="text2"/>
        </w:rPr>
      </w:pPr>
    </w:p>
    <w:p w14:paraId="1015B333" w14:textId="77777777" w:rsidR="00B327A8" w:rsidRDefault="00B327A8" w:rsidP="007767F3">
      <w:pPr>
        <w:spacing w:line="480" w:lineRule="auto"/>
        <w:ind w:firstLine="450"/>
        <w:rPr>
          <w:rFonts w:ascii="Times New Roman" w:hAnsi="Times New Roman"/>
          <w:b/>
          <w:color w:val="1F497D" w:themeColor="text2"/>
        </w:rPr>
      </w:pPr>
    </w:p>
    <w:p w14:paraId="2B886752" w14:textId="77777777" w:rsidR="007767F3" w:rsidRDefault="007767F3" w:rsidP="007767F3">
      <w:pPr>
        <w:spacing w:line="480" w:lineRule="auto"/>
        <w:ind w:firstLine="450"/>
        <w:rPr>
          <w:rFonts w:ascii="Times New Roman" w:hAnsi="Times New Roman"/>
          <w:b/>
          <w:color w:val="1F497D" w:themeColor="text2"/>
        </w:rPr>
      </w:pPr>
      <w:r>
        <w:rPr>
          <w:rFonts w:ascii="Times New Roman" w:hAnsi="Times New Roman"/>
          <w:b/>
          <w:color w:val="1F497D" w:themeColor="text2"/>
        </w:rPr>
        <w:t>Risk Taking and Curiosity</w:t>
      </w:r>
    </w:p>
    <w:p w14:paraId="2AF08CAE" w14:textId="77777777" w:rsidR="00F12769" w:rsidRDefault="00E358C6" w:rsidP="006D51AE">
      <w:pPr>
        <w:spacing w:line="480" w:lineRule="auto"/>
        <w:ind w:firstLine="720"/>
        <w:rPr>
          <w:rFonts w:ascii="Times New Roman" w:hAnsi="Times New Roman"/>
        </w:rPr>
      </w:pPr>
      <w:r>
        <w:rPr>
          <w:rFonts w:ascii="Times New Roman" w:hAnsi="Times New Roman"/>
        </w:rPr>
        <w:t>We will be the first to admit that maintaining a sense of low pressure, when you have a syllabus to get through within a limited time frame and looming deadlines</w:t>
      </w:r>
      <w:r w:rsidR="00F12769">
        <w:rPr>
          <w:rFonts w:ascii="Times New Roman" w:hAnsi="Times New Roman"/>
        </w:rPr>
        <w:t>,</w:t>
      </w:r>
      <w:r>
        <w:rPr>
          <w:rFonts w:ascii="Times New Roman" w:hAnsi="Times New Roman"/>
        </w:rPr>
        <w:t xml:space="preserve"> is challenging.  </w:t>
      </w:r>
      <w:r w:rsidR="001E21DE" w:rsidRPr="00143AC0">
        <w:rPr>
          <w:rFonts w:ascii="Times New Roman" w:hAnsi="Times New Roman"/>
        </w:rPr>
        <w:t>Perhaps with the right</w:t>
      </w:r>
      <w:r w:rsidR="00143AC0">
        <w:rPr>
          <w:rFonts w:ascii="Times New Roman" w:hAnsi="Times New Roman"/>
        </w:rPr>
        <w:t xml:space="preserve"> environment and</w:t>
      </w:r>
      <w:r w:rsidR="001E21DE" w:rsidRPr="00143AC0">
        <w:rPr>
          <w:rFonts w:ascii="Times New Roman" w:hAnsi="Times New Roman"/>
        </w:rPr>
        <w:t xml:space="preserve"> projects </w:t>
      </w:r>
      <w:r w:rsidR="009E2A1C" w:rsidRPr="00143AC0">
        <w:rPr>
          <w:rFonts w:ascii="Times New Roman" w:hAnsi="Times New Roman"/>
        </w:rPr>
        <w:t>your</w:t>
      </w:r>
      <w:r w:rsidR="001E21DE" w:rsidRPr="00143AC0">
        <w:rPr>
          <w:rFonts w:ascii="Times New Roman" w:hAnsi="Times New Roman"/>
        </w:rPr>
        <w:t xml:space="preserve"> students can </w:t>
      </w:r>
      <w:r w:rsidR="009E2A1C" w:rsidRPr="00143AC0">
        <w:rPr>
          <w:rFonts w:ascii="Times New Roman" w:hAnsi="Times New Roman"/>
        </w:rPr>
        <w:t xml:space="preserve">even </w:t>
      </w:r>
      <w:r w:rsidR="001E21DE" w:rsidRPr="00143AC0">
        <w:rPr>
          <w:rFonts w:ascii="Times New Roman" w:hAnsi="Times New Roman"/>
        </w:rPr>
        <w:t xml:space="preserve">get </w:t>
      </w:r>
    </w:p>
    <w:p w14:paraId="6951CB85" w14:textId="35504642" w:rsidR="00B2752C" w:rsidRDefault="001E21DE" w:rsidP="00F12769">
      <w:pPr>
        <w:spacing w:line="480" w:lineRule="auto"/>
        <w:rPr>
          <w:rFonts w:ascii="Times New Roman" w:hAnsi="Times New Roman"/>
        </w:rPr>
      </w:pPr>
      <w:r w:rsidRPr="00143AC0">
        <w:rPr>
          <w:rFonts w:ascii="Times New Roman" w:hAnsi="Times New Roman"/>
        </w:rPr>
        <w:t>beyond thinking about their grades</w:t>
      </w:r>
      <w:r w:rsidR="00E358C6">
        <w:rPr>
          <w:rFonts w:ascii="Times New Roman" w:hAnsi="Times New Roman"/>
        </w:rPr>
        <w:t xml:space="preserve"> enough to let their imaginations and curiosity take over</w:t>
      </w:r>
      <w:r w:rsidRPr="00143AC0">
        <w:rPr>
          <w:rFonts w:ascii="Times New Roman" w:hAnsi="Times New Roman"/>
        </w:rPr>
        <w:t xml:space="preserve">.  </w:t>
      </w:r>
      <w:ins w:id="18" w:author="Gena Greher" w:date="2012-05-16T15:04:00Z">
        <w:r w:rsidR="00F01D85">
          <w:rPr>
            <w:rFonts w:ascii="Times New Roman" w:hAnsi="Times New Roman"/>
          </w:rPr>
          <w:t>T</w:t>
        </w:r>
      </w:ins>
      <w:del w:id="19" w:author="Gena Greher" w:date="2012-05-16T15:04:00Z">
        <w:r w:rsidRPr="00143AC0" w:rsidDel="00F01D85">
          <w:rPr>
            <w:rFonts w:ascii="Times New Roman" w:hAnsi="Times New Roman"/>
          </w:rPr>
          <w:delText>OK, t</w:delText>
        </w:r>
      </w:del>
      <w:r w:rsidRPr="00143AC0">
        <w:rPr>
          <w:rFonts w:ascii="Times New Roman" w:hAnsi="Times New Roman"/>
        </w:rPr>
        <w:t xml:space="preserve">hat's probably wishful thinking since most of their schooling will be focused </w:t>
      </w:r>
    </w:p>
    <w:p w14:paraId="01F9A521" w14:textId="77777777" w:rsidR="00935CEC" w:rsidRDefault="001E21DE" w:rsidP="00B2752C">
      <w:pPr>
        <w:spacing w:line="480" w:lineRule="auto"/>
        <w:rPr>
          <w:rFonts w:ascii="Times New Roman" w:hAnsi="Times New Roman"/>
        </w:rPr>
      </w:pPr>
      <w:r w:rsidRPr="00143AC0">
        <w:rPr>
          <w:rFonts w:ascii="Times New Roman" w:hAnsi="Times New Roman"/>
        </w:rPr>
        <w:t xml:space="preserve">on grades in either a positive or negative way. But if you can design a series of tasks and projects that pique </w:t>
      </w:r>
      <w:r w:rsidR="009E2A1C" w:rsidRPr="00143AC0">
        <w:rPr>
          <w:rFonts w:ascii="Times New Roman" w:hAnsi="Times New Roman"/>
        </w:rPr>
        <w:t xml:space="preserve">your </w:t>
      </w:r>
      <w:r w:rsidR="00D107D1" w:rsidRPr="00143AC0">
        <w:rPr>
          <w:rFonts w:ascii="Times New Roman" w:hAnsi="Times New Roman"/>
        </w:rPr>
        <w:t>student's</w:t>
      </w:r>
      <w:r w:rsidRPr="00143AC0">
        <w:rPr>
          <w:rFonts w:ascii="Times New Roman" w:hAnsi="Times New Roman"/>
        </w:rPr>
        <w:t xml:space="preserve"> interests, </w:t>
      </w:r>
      <w:r w:rsidR="003B4FCF">
        <w:rPr>
          <w:rFonts w:ascii="Times New Roman" w:hAnsi="Times New Roman"/>
        </w:rPr>
        <w:t xml:space="preserve">as some of </w:t>
      </w:r>
      <w:r w:rsidR="00883919">
        <w:rPr>
          <w:rFonts w:ascii="Times New Roman" w:hAnsi="Times New Roman"/>
        </w:rPr>
        <w:t xml:space="preserve">the </w:t>
      </w:r>
      <w:r w:rsidR="003B4FCF">
        <w:rPr>
          <w:rFonts w:ascii="Times New Roman" w:hAnsi="Times New Roman"/>
        </w:rPr>
        <w:t>above projects demonstrate</w:t>
      </w:r>
      <w:r w:rsidR="00883919">
        <w:rPr>
          <w:rFonts w:ascii="Times New Roman" w:hAnsi="Times New Roman"/>
        </w:rPr>
        <w:t>,</w:t>
      </w:r>
      <w:r w:rsidR="003B4FCF">
        <w:rPr>
          <w:rFonts w:ascii="Times New Roman" w:hAnsi="Times New Roman"/>
        </w:rPr>
        <w:t xml:space="preserve"> </w:t>
      </w:r>
      <w:r w:rsidRPr="00143AC0">
        <w:rPr>
          <w:rFonts w:ascii="Times New Roman" w:hAnsi="Times New Roman"/>
        </w:rPr>
        <w:t xml:space="preserve">you can be sure a fair amount of students will </w:t>
      </w:r>
      <w:r w:rsidR="00D107D1" w:rsidRPr="00143AC0">
        <w:rPr>
          <w:rFonts w:ascii="Times New Roman" w:hAnsi="Times New Roman"/>
        </w:rPr>
        <w:t xml:space="preserve">begin to focus on </w:t>
      </w:r>
      <w:r w:rsidR="00301951" w:rsidRPr="00143AC0">
        <w:rPr>
          <w:rFonts w:ascii="Times New Roman" w:hAnsi="Times New Roman"/>
        </w:rPr>
        <w:t xml:space="preserve">the </w:t>
      </w:r>
      <w:r w:rsidR="00D107D1" w:rsidRPr="00143AC0">
        <w:rPr>
          <w:rFonts w:ascii="Times New Roman" w:hAnsi="Times New Roman"/>
        </w:rPr>
        <w:t>questions and problems they are interested in solving</w:t>
      </w:r>
      <w:r w:rsidR="009E2A1C" w:rsidRPr="00143AC0">
        <w:rPr>
          <w:rFonts w:ascii="Times New Roman" w:hAnsi="Times New Roman"/>
        </w:rPr>
        <w:t>, w</w:t>
      </w:r>
      <w:r w:rsidR="006D6375">
        <w:rPr>
          <w:rFonts w:ascii="Times New Roman" w:hAnsi="Times New Roman"/>
        </w:rPr>
        <w:t>hile hopefully</w:t>
      </w:r>
      <w:r w:rsidR="009E2A1C" w:rsidRPr="00143AC0">
        <w:rPr>
          <w:rFonts w:ascii="Times New Roman" w:hAnsi="Times New Roman"/>
        </w:rPr>
        <w:t xml:space="preserve"> </w:t>
      </w:r>
      <w:r w:rsidR="00A74DC7">
        <w:rPr>
          <w:rFonts w:ascii="Times New Roman" w:hAnsi="Times New Roman"/>
        </w:rPr>
        <w:t>thoughts about</w:t>
      </w:r>
      <w:r w:rsidR="006D6375">
        <w:rPr>
          <w:rFonts w:ascii="Times New Roman" w:hAnsi="Times New Roman"/>
        </w:rPr>
        <w:t xml:space="preserve"> grad</w:t>
      </w:r>
      <w:r w:rsidR="00A74DC7">
        <w:rPr>
          <w:rFonts w:ascii="Times New Roman" w:hAnsi="Times New Roman"/>
        </w:rPr>
        <w:t>ing</w:t>
      </w:r>
      <w:r w:rsidR="006D6375">
        <w:rPr>
          <w:rFonts w:ascii="Times New Roman" w:hAnsi="Times New Roman"/>
        </w:rPr>
        <w:t xml:space="preserve"> recede </w:t>
      </w:r>
      <w:r w:rsidR="009E2A1C" w:rsidRPr="00143AC0">
        <w:rPr>
          <w:rFonts w:ascii="Times New Roman" w:hAnsi="Times New Roman"/>
        </w:rPr>
        <w:t xml:space="preserve">into the </w:t>
      </w:r>
      <w:r w:rsidR="003B4FCF">
        <w:rPr>
          <w:rFonts w:ascii="Times New Roman" w:hAnsi="Times New Roman"/>
        </w:rPr>
        <w:t xml:space="preserve">motivational </w:t>
      </w:r>
      <w:r w:rsidR="009E2A1C" w:rsidRPr="00143AC0">
        <w:rPr>
          <w:rFonts w:ascii="Times New Roman" w:hAnsi="Times New Roman"/>
        </w:rPr>
        <w:t>background</w:t>
      </w:r>
      <w:r w:rsidR="00D107D1" w:rsidRPr="00143AC0">
        <w:rPr>
          <w:rFonts w:ascii="Times New Roman" w:hAnsi="Times New Roman"/>
        </w:rPr>
        <w:t xml:space="preserve">. </w:t>
      </w:r>
    </w:p>
    <w:p w14:paraId="6140A779" w14:textId="77777777" w:rsidR="001A3925" w:rsidRDefault="001A3925" w:rsidP="001A3925">
      <w:pPr>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Pr>
          <w:rFonts w:ascii="Times New Roman" w:hAnsi="Times New Roman"/>
        </w:rPr>
        <w:tab/>
        <w:t xml:space="preserve">We are not just interested in creativity as it relates to student output. We also </w:t>
      </w:r>
    </w:p>
    <w:p w14:paraId="0865A78D" w14:textId="77777777" w:rsidR="00B806EF" w:rsidRDefault="001A3925" w:rsidP="001A3925">
      <w:pPr>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Pr>
          <w:rFonts w:ascii="Times New Roman" w:hAnsi="Times New Roman"/>
        </w:rPr>
        <w:t xml:space="preserve">believe that creativity and creative thinking has an equally important role in the teaching process.  Your actions as a teacher, both in how imaginatively you execute your lesson and how you interact with your students will affect your students' own thinking and </w:t>
      </w:r>
    </w:p>
    <w:p w14:paraId="3ED9877E" w14:textId="77777777" w:rsidR="001A3925" w:rsidRDefault="001A3925" w:rsidP="001A3925">
      <w:pPr>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Pr>
          <w:rFonts w:ascii="Times New Roman" w:hAnsi="Times New Roman"/>
        </w:rPr>
        <w:t xml:space="preserve">creating.  As proposed decades ago by composer Warren Benson </w:t>
      </w:r>
      <w:r w:rsidR="002816E9">
        <w:rPr>
          <w:rFonts w:ascii="Times New Roman" w:hAnsi="Times New Roman"/>
        </w:rPr>
        <w:fldChar w:fldCharType="begin"/>
      </w:r>
      <w:r w:rsidR="00AB5886">
        <w:rPr>
          <w:rFonts w:ascii="Times New Roman" w:hAnsi="Times New Roman"/>
        </w:rPr>
        <w:instrText xml:space="preserve"> ADDIN EN.CITE &lt;EndNote&gt;&lt;Cite&gt;&lt;Author&gt;Benson&lt;/Author&gt;&lt;Year&gt;1973&lt;/Year&gt;&lt;RecNum&gt;77&lt;/RecNum&gt;&lt;record&gt;&lt;rec-number&gt;77&lt;/rec-number&gt;&lt;foreign-keys&gt;&lt;key app="EN" db-id="we0zp9rzrtpdauer9abv5aph9zexsa52a5sw"&gt;77&lt;/key&gt;&lt;/foreign-keys&gt;&lt;ref-type name="Journal Article"&gt;17&lt;/ref-type&gt;&lt;contributors&gt;&lt;authors&gt;&lt;author&gt;Benson, W.&lt;/author&gt;&lt;/authors&gt;&lt;/contributors&gt;&lt;titles&gt;&lt;title&gt;The Creative Child Could be Any Child: Drawing out Inherent Creativity in Compositional Experiences&lt;/title&gt;&lt;secondary-title&gt;Music Educators Journal&lt;/secondary-title&gt;&lt;/titles&gt;&lt;periodical&gt;&lt;full-title&gt;Music Educators Journal&lt;/full-title&gt;&lt;/periodical&gt;&lt;pages&gt;38-40&lt;/pages&gt;&lt;volume&gt;59&lt;/volume&gt;&lt;number&gt;8&lt;/number&gt;&lt;section&gt;38&lt;/section&gt;&lt;dates&gt;&lt;year&gt;1973&lt;/year&gt;&lt;/dates&gt;&lt;urls&gt;&lt;/urls&gt;&lt;electronic-resource-num&gt;10.2307/3394273&lt;/electronic-resource-num&gt;&lt;access-date&gt;7/11/2011&lt;/access-date&gt;&lt;/record&gt;&lt;/Cite&gt;&lt;/EndNote&gt;</w:instrText>
      </w:r>
      <w:r w:rsidR="002816E9">
        <w:rPr>
          <w:rFonts w:ascii="Times New Roman" w:hAnsi="Times New Roman"/>
        </w:rPr>
        <w:fldChar w:fldCharType="separate"/>
      </w:r>
      <w:r>
        <w:rPr>
          <w:rFonts w:ascii="Times New Roman" w:hAnsi="Times New Roman"/>
          <w:noProof/>
        </w:rPr>
        <w:t>[1]</w:t>
      </w:r>
      <w:r w:rsidR="002816E9">
        <w:rPr>
          <w:rFonts w:ascii="Times New Roman" w:hAnsi="Times New Roman"/>
        </w:rPr>
        <w:fldChar w:fldCharType="end"/>
      </w:r>
      <w:r>
        <w:rPr>
          <w:rFonts w:ascii="Times New Roman" w:hAnsi="Times New Roman"/>
        </w:rPr>
        <w:t xml:space="preserve"> and equally relevant today, </w:t>
      </w:r>
    </w:p>
    <w:p w14:paraId="3A2FBA40" w14:textId="77777777" w:rsidR="001A3925" w:rsidRDefault="001A3925" w:rsidP="001A3925">
      <w:pPr>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w:bCs/>
          <w:szCs w:val="22"/>
          <w:shd w:val="clear" w:color="auto" w:fill="auto"/>
          <w:lang w:val="en-US" w:eastAsia="en-US" w:bidi="ar-SA"/>
        </w:rPr>
      </w:pPr>
      <w:r w:rsidRPr="00372022">
        <w:rPr>
          <w:rFonts w:ascii="Times New Roman" w:hAnsi="Times New Roman" w:cs="Times"/>
          <w:bCs/>
          <w:szCs w:val="22"/>
          <w:shd w:val="clear" w:color="auto" w:fill="auto"/>
          <w:lang w:val="en-US" w:eastAsia="en-US" w:bidi="ar-SA"/>
        </w:rPr>
        <w:t>The creative child could be any child. The teacher's responsibility may not be to separate those who are creative from those who are n</w:t>
      </w:r>
      <w:r>
        <w:rPr>
          <w:rFonts w:ascii="Times New Roman" w:hAnsi="Times New Roman" w:cs="Times"/>
          <w:bCs/>
          <w:szCs w:val="22"/>
          <w:shd w:val="clear" w:color="auto" w:fill="auto"/>
          <w:lang w:val="en-US" w:eastAsia="en-US" w:bidi="ar-SA"/>
        </w:rPr>
        <w:t>ot, but rather to encourage all</w:t>
      </w:r>
    </w:p>
    <w:p w14:paraId="5408FC0B" w14:textId="77777777" w:rsidR="00D4762C" w:rsidRDefault="001A3925" w:rsidP="00883919">
      <w:pPr>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w:bCs/>
          <w:szCs w:val="20"/>
          <w:shd w:val="clear" w:color="auto" w:fill="auto"/>
          <w:lang w:val="en-US" w:eastAsia="en-US" w:bidi="ar-SA"/>
        </w:rPr>
      </w:pPr>
      <w:proofErr w:type="gramStart"/>
      <w:r w:rsidRPr="00372022">
        <w:rPr>
          <w:rFonts w:ascii="Times New Roman" w:hAnsi="Times New Roman" w:cs="Times"/>
          <w:bCs/>
          <w:szCs w:val="22"/>
          <w:shd w:val="clear" w:color="auto" w:fill="auto"/>
          <w:lang w:val="en-US" w:eastAsia="en-US" w:bidi="ar-SA"/>
        </w:rPr>
        <w:t>students</w:t>
      </w:r>
      <w:proofErr w:type="gramEnd"/>
      <w:r w:rsidRPr="00372022">
        <w:rPr>
          <w:rFonts w:ascii="Times New Roman" w:hAnsi="Times New Roman" w:cs="Times"/>
          <w:bCs/>
          <w:szCs w:val="22"/>
          <w:shd w:val="clear" w:color="auto" w:fill="auto"/>
          <w:lang w:val="en-US" w:eastAsia="en-US" w:bidi="ar-SA"/>
        </w:rPr>
        <w:t xml:space="preserve"> to be creative, to enjoy</w:t>
      </w:r>
      <w:r>
        <w:rPr>
          <w:rFonts w:ascii="Times New Roman" w:hAnsi="Times New Roman" w:cs="Times"/>
          <w:bCs/>
          <w:szCs w:val="22"/>
          <w:shd w:val="clear" w:color="auto" w:fill="auto"/>
          <w:lang w:val="en-US" w:eastAsia="en-US" w:bidi="ar-SA"/>
        </w:rPr>
        <w:t xml:space="preserve"> the pursuit of creation…</w:t>
      </w:r>
      <w:r w:rsidRPr="00372022">
        <w:rPr>
          <w:rFonts w:ascii="Times New Roman" w:hAnsi="Times New Roman" w:cs="Times"/>
          <w:bCs/>
          <w:szCs w:val="22"/>
          <w:shd w:val="clear" w:color="auto" w:fill="auto"/>
          <w:lang w:val="en-US" w:eastAsia="en-US" w:bidi="ar-SA"/>
        </w:rPr>
        <w:t xml:space="preserve"> </w:t>
      </w:r>
      <w:r w:rsidRPr="00372022">
        <w:rPr>
          <w:rFonts w:ascii="Times New Roman" w:hAnsi="Times New Roman" w:cs="Times"/>
          <w:bCs/>
          <w:szCs w:val="20"/>
          <w:shd w:val="clear" w:color="auto" w:fill="auto"/>
          <w:lang w:val="en-US" w:eastAsia="en-US" w:bidi="ar-SA"/>
        </w:rPr>
        <w:t xml:space="preserve">To decide that a certain child has a limited future is to shut off the teacher's opportunity to help him achieve </w:t>
      </w:r>
    </w:p>
    <w:p w14:paraId="77BA272E" w14:textId="77777777" w:rsidR="001A3925" w:rsidRPr="00935CEC" w:rsidRDefault="001A3925" w:rsidP="001A3925">
      <w:pPr>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w:bCs/>
          <w:szCs w:val="20"/>
          <w:shd w:val="clear" w:color="auto" w:fill="auto"/>
          <w:lang w:val="en-US" w:eastAsia="en-US" w:bidi="ar-SA"/>
        </w:rPr>
      </w:pPr>
      <w:proofErr w:type="gramStart"/>
      <w:r w:rsidRPr="00372022">
        <w:rPr>
          <w:rFonts w:ascii="Times New Roman" w:hAnsi="Times New Roman" w:cs="Times"/>
          <w:bCs/>
          <w:szCs w:val="20"/>
          <w:shd w:val="clear" w:color="auto" w:fill="auto"/>
          <w:lang w:val="en-US" w:eastAsia="en-US" w:bidi="ar-SA"/>
        </w:rPr>
        <w:t>a</w:t>
      </w:r>
      <w:proofErr w:type="gramEnd"/>
      <w:r w:rsidRPr="00372022">
        <w:rPr>
          <w:rFonts w:ascii="Times New Roman" w:hAnsi="Times New Roman" w:cs="Times"/>
          <w:bCs/>
          <w:szCs w:val="20"/>
          <w:shd w:val="clear" w:color="auto" w:fill="auto"/>
          <w:lang w:val="en-US" w:eastAsia="en-US" w:bidi="ar-SA"/>
        </w:rPr>
        <w:t xml:space="preserve"> goal that is still unknown to both of them.</w:t>
      </w:r>
      <w:r>
        <w:rPr>
          <w:rFonts w:ascii="Times New Roman" w:hAnsi="Times New Roman" w:cs="Times"/>
          <w:bCs/>
          <w:szCs w:val="20"/>
          <w:shd w:val="clear" w:color="auto" w:fill="auto"/>
          <w:lang w:val="en-US" w:eastAsia="en-US" w:bidi="ar-SA"/>
        </w:rPr>
        <w:t xml:space="preserve"> </w:t>
      </w:r>
      <w:proofErr w:type="gramStart"/>
      <w:r>
        <w:rPr>
          <w:rFonts w:ascii="Times New Roman" w:hAnsi="Times New Roman" w:cs="Times"/>
          <w:bCs/>
          <w:szCs w:val="20"/>
          <w:shd w:val="clear" w:color="auto" w:fill="auto"/>
          <w:lang w:val="en-US" w:eastAsia="en-US" w:bidi="ar-SA"/>
        </w:rPr>
        <w:t>p</w:t>
      </w:r>
      <w:proofErr w:type="gramEnd"/>
      <w:r>
        <w:rPr>
          <w:rFonts w:ascii="Times New Roman" w:hAnsi="Times New Roman" w:cs="Times"/>
          <w:bCs/>
          <w:szCs w:val="20"/>
          <w:shd w:val="clear" w:color="auto" w:fill="auto"/>
          <w:lang w:val="en-US" w:eastAsia="en-US" w:bidi="ar-SA"/>
        </w:rPr>
        <w:t>.40</w:t>
      </w:r>
    </w:p>
    <w:p w14:paraId="3B7E1336" w14:textId="77777777" w:rsidR="00123945" w:rsidRDefault="000932ED" w:rsidP="007C1853">
      <w:pPr>
        <w:widowControl w:val="0"/>
        <w:shd w:val="clear" w:color="auto" w:fill="auto"/>
        <w:autoSpaceDE w:val="0"/>
        <w:autoSpaceDN w:val="0"/>
        <w:adjustRightInd w:val="0"/>
        <w:spacing w:before="240" w:line="480" w:lineRule="auto"/>
        <w:rPr>
          <w:rFonts w:ascii="Times New Roman" w:hAnsi="Times New Roman" w:cs="Times"/>
          <w:bCs/>
          <w:szCs w:val="20"/>
          <w:shd w:val="clear" w:color="auto" w:fill="auto"/>
          <w:lang w:val="en-US" w:eastAsia="en-US" w:bidi="ar-SA"/>
        </w:rPr>
      </w:pPr>
      <w:r>
        <w:rPr>
          <w:rFonts w:ascii="Times New Roman" w:hAnsi="Times New Roman" w:cs="Times"/>
          <w:bCs/>
          <w:szCs w:val="20"/>
          <w:shd w:val="clear" w:color="auto" w:fill="auto"/>
          <w:lang w:val="en-US" w:eastAsia="en-US" w:bidi="ar-SA"/>
        </w:rPr>
        <w:t xml:space="preserve">In setting the stage for enabling creative experiences for students, both Wiggins </w:t>
      </w:r>
      <w:r w:rsidR="002816E9">
        <w:rPr>
          <w:rFonts w:ascii="Times New Roman" w:hAnsi="Times New Roman" w:cs="Times"/>
          <w:bCs/>
          <w:szCs w:val="20"/>
          <w:shd w:val="clear" w:color="auto" w:fill="auto"/>
          <w:lang w:val="en-US" w:eastAsia="en-US" w:bidi="ar-SA"/>
        </w:rPr>
        <w:fldChar w:fldCharType="begin"/>
      </w:r>
      <w:r w:rsidR="00AB5886">
        <w:rPr>
          <w:rFonts w:ascii="Times New Roman" w:hAnsi="Times New Roman" w:cs="Times"/>
          <w:bCs/>
          <w:szCs w:val="20"/>
          <w:shd w:val="clear" w:color="auto" w:fill="auto"/>
          <w:lang w:val="en-US" w:eastAsia="en-US" w:bidi="ar-SA"/>
        </w:rPr>
        <w:instrText xml:space="preserve"> ADDIN EN.CITE &lt;EndNote&gt;&lt;Cite&gt;&lt;Author&gt;Wiggins&lt;/Author&gt;&lt;Year&gt;1999&lt;/Year&gt;&lt;RecNum&gt;74&lt;/RecNum&gt;&lt;record&gt;&lt;rec-number&gt;74&lt;/rec-number&gt;&lt;foreign-keys&gt;&lt;key app="EN" db-id="we0zp9rzrtpdauer9abv5aph9zexsa52a5sw"&gt;74&lt;/key&gt;&lt;/foreign-keys&gt;&lt;ref-type name="Journal Article"&gt;17&lt;/ref-type&gt;&lt;contributors&gt;&lt;authors&gt;&lt;author&gt;Wiggins, J.&lt;/author&gt;&lt;/authors&gt;&lt;/contributors&gt;&lt;titles&gt;&lt;title&gt;Teacher Control and Creativity&lt;/title&gt;&lt;secondary-title&gt;Music Educators Journal&lt;/secondary-title&gt;&lt;/titles&gt;&lt;periodical&gt;&lt;full-title&gt;Music Educators Journal&lt;/full-title&gt;&lt;/periodical&gt;&lt;pages&gt;30-44&lt;/pages&gt;&lt;volume&gt;85&lt;/volume&gt;&lt;number&gt;5&lt;/number&gt;&lt;dates&gt;&lt;year&gt;1999&lt;/year&gt;&lt;/dates&gt;&lt;urls&gt;&lt;/urls&gt;&lt;electronic-resource-num&gt;10.2307/3399545&lt;/electronic-resource-num&gt;&lt;/record&gt;&lt;/Cite&gt;&lt;/EndNote&gt;</w:instrText>
      </w:r>
      <w:r w:rsidR="002816E9">
        <w:rPr>
          <w:rFonts w:ascii="Times New Roman" w:hAnsi="Times New Roman" w:cs="Times"/>
          <w:bCs/>
          <w:szCs w:val="20"/>
          <w:shd w:val="clear" w:color="auto" w:fill="auto"/>
          <w:lang w:val="en-US" w:eastAsia="en-US" w:bidi="ar-SA"/>
        </w:rPr>
        <w:fldChar w:fldCharType="separate"/>
      </w:r>
      <w:r w:rsidR="00AB5886">
        <w:rPr>
          <w:rFonts w:ascii="Times New Roman" w:hAnsi="Times New Roman" w:cs="Times"/>
          <w:bCs/>
          <w:noProof/>
          <w:szCs w:val="20"/>
          <w:shd w:val="clear" w:color="auto" w:fill="auto"/>
          <w:lang w:val="en-US" w:eastAsia="en-US" w:bidi="ar-SA"/>
        </w:rPr>
        <w:t>[12]</w:t>
      </w:r>
      <w:r w:rsidR="002816E9">
        <w:rPr>
          <w:rFonts w:ascii="Times New Roman" w:hAnsi="Times New Roman" w:cs="Times"/>
          <w:bCs/>
          <w:szCs w:val="20"/>
          <w:shd w:val="clear" w:color="auto" w:fill="auto"/>
          <w:lang w:val="en-US" w:eastAsia="en-US" w:bidi="ar-SA"/>
        </w:rPr>
        <w:fldChar w:fldCharType="end"/>
      </w:r>
      <w:r>
        <w:rPr>
          <w:rFonts w:ascii="Times New Roman" w:hAnsi="Times New Roman" w:cs="Times"/>
          <w:bCs/>
          <w:szCs w:val="20"/>
          <w:shd w:val="clear" w:color="auto" w:fill="auto"/>
          <w:lang w:val="en-US" w:eastAsia="en-US" w:bidi="ar-SA"/>
        </w:rPr>
        <w:t xml:space="preserve"> and Benson </w:t>
      </w:r>
      <w:r w:rsidR="002816E9">
        <w:rPr>
          <w:rFonts w:ascii="Times New Roman" w:hAnsi="Times New Roman" w:cs="Times"/>
          <w:bCs/>
          <w:szCs w:val="20"/>
          <w:shd w:val="clear" w:color="auto" w:fill="auto"/>
          <w:lang w:val="en-US" w:eastAsia="en-US" w:bidi="ar-SA"/>
        </w:rPr>
        <w:fldChar w:fldCharType="begin"/>
      </w:r>
      <w:r w:rsidR="00AB5886">
        <w:rPr>
          <w:rFonts w:ascii="Times New Roman" w:hAnsi="Times New Roman" w:cs="Times"/>
          <w:bCs/>
          <w:szCs w:val="20"/>
          <w:shd w:val="clear" w:color="auto" w:fill="auto"/>
          <w:lang w:val="en-US" w:eastAsia="en-US" w:bidi="ar-SA"/>
        </w:rPr>
        <w:instrText xml:space="preserve"> ADDIN EN.CITE &lt;EndNote&gt;&lt;Cite&gt;&lt;Author&gt;Benson&lt;/Author&gt;&lt;Year&gt;1973&lt;/Year&gt;&lt;RecNum&gt;77&lt;/RecNum&gt;&lt;record&gt;&lt;rec-number&gt;77&lt;/rec-number&gt;&lt;foreign-keys&gt;&lt;key app="EN" db-id="we0zp9rzrtpdauer9abv5aph9zexsa52a5sw"&gt;77&lt;/key&gt;&lt;/foreign-keys&gt;&lt;ref-type name="Journal Article"&gt;17&lt;/ref-type&gt;&lt;contributors&gt;&lt;authors&gt;&lt;author&gt;Benson, W.&lt;/author&gt;&lt;/authors&gt;&lt;/contributors&gt;&lt;titles&gt;&lt;title&gt;The Creative Child Could be Any Child: Drawing out Inherent Creativity in Compositional Experiences&lt;/title&gt;&lt;secondary-title&gt;Music Educators Journal&lt;/secondary-title&gt;&lt;/titles&gt;&lt;periodical&gt;&lt;full-title&gt;Music Educators Journal&lt;/full-title&gt;&lt;/periodical&gt;&lt;pages&gt;38-40&lt;/pages&gt;&lt;volume&gt;59&lt;/volume&gt;&lt;number&gt;8&lt;/number&gt;&lt;section&gt;38&lt;/section&gt;&lt;dates&gt;&lt;year&gt;1973&lt;/year&gt;&lt;/dates&gt;&lt;urls&gt;&lt;/urls&gt;&lt;electronic-resource-num&gt;10.2307/3394273&lt;/electronic-resource-num&gt;&lt;access-date&gt;7/11/2011&lt;/access-date&gt;&lt;/record&gt;&lt;/Cite&gt;&lt;/EndNote&gt;</w:instrText>
      </w:r>
      <w:r w:rsidR="002816E9">
        <w:rPr>
          <w:rFonts w:ascii="Times New Roman" w:hAnsi="Times New Roman" w:cs="Times"/>
          <w:bCs/>
          <w:szCs w:val="20"/>
          <w:shd w:val="clear" w:color="auto" w:fill="auto"/>
          <w:lang w:val="en-US" w:eastAsia="en-US" w:bidi="ar-SA"/>
        </w:rPr>
        <w:fldChar w:fldCharType="separate"/>
      </w:r>
      <w:r>
        <w:rPr>
          <w:rFonts w:ascii="Times New Roman" w:hAnsi="Times New Roman" w:cs="Times"/>
          <w:bCs/>
          <w:noProof/>
          <w:szCs w:val="20"/>
          <w:shd w:val="clear" w:color="auto" w:fill="auto"/>
          <w:lang w:val="en-US" w:eastAsia="en-US" w:bidi="ar-SA"/>
        </w:rPr>
        <w:t>[1]</w:t>
      </w:r>
      <w:r w:rsidR="002816E9">
        <w:rPr>
          <w:rFonts w:ascii="Times New Roman" w:hAnsi="Times New Roman" w:cs="Times"/>
          <w:bCs/>
          <w:szCs w:val="20"/>
          <w:shd w:val="clear" w:color="auto" w:fill="auto"/>
          <w:lang w:val="en-US" w:eastAsia="en-US" w:bidi="ar-SA"/>
        </w:rPr>
        <w:fldChar w:fldCharType="end"/>
      </w:r>
      <w:r>
        <w:rPr>
          <w:rFonts w:ascii="Times New Roman" w:hAnsi="Times New Roman" w:cs="Times"/>
          <w:bCs/>
          <w:szCs w:val="20"/>
          <w:shd w:val="clear" w:color="auto" w:fill="auto"/>
          <w:lang w:val="en-US" w:eastAsia="en-US" w:bidi="ar-SA"/>
        </w:rPr>
        <w:t xml:space="preserve"> sugg</w:t>
      </w:r>
      <w:r w:rsidR="007C1853">
        <w:rPr>
          <w:rFonts w:ascii="Times New Roman" w:hAnsi="Times New Roman" w:cs="Times"/>
          <w:bCs/>
          <w:szCs w:val="20"/>
          <w:shd w:val="clear" w:color="auto" w:fill="auto"/>
          <w:lang w:val="en-US" w:eastAsia="en-US" w:bidi="ar-SA"/>
        </w:rPr>
        <w:t>est the need for teachers to “</w:t>
      </w:r>
      <w:r>
        <w:rPr>
          <w:rFonts w:ascii="Times New Roman" w:hAnsi="Times New Roman" w:cs="Times"/>
          <w:bCs/>
          <w:szCs w:val="20"/>
          <w:shd w:val="clear" w:color="auto" w:fill="auto"/>
          <w:lang w:val="en-US" w:eastAsia="en-US" w:bidi="ar-SA"/>
        </w:rPr>
        <w:t xml:space="preserve">get out of </w:t>
      </w:r>
      <w:r w:rsidR="007C1853">
        <w:rPr>
          <w:rFonts w:ascii="Times New Roman" w:hAnsi="Times New Roman" w:cs="Times"/>
          <w:bCs/>
          <w:szCs w:val="20"/>
          <w:shd w:val="clear" w:color="auto" w:fill="auto"/>
          <w:lang w:val="en-US" w:eastAsia="en-US" w:bidi="ar-SA"/>
        </w:rPr>
        <w:t xml:space="preserve">their students’ way.’’ Which we </w:t>
      </w:r>
      <w:r>
        <w:rPr>
          <w:rFonts w:ascii="Times New Roman" w:hAnsi="Times New Roman" w:cs="Times"/>
          <w:bCs/>
          <w:szCs w:val="20"/>
          <w:shd w:val="clear" w:color="auto" w:fill="auto"/>
          <w:lang w:val="en-US" w:eastAsia="en-US" w:bidi="ar-SA"/>
        </w:rPr>
        <w:t xml:space="preserve">believe is pretty good advice. </w:t>
      </w:r>
    </w:p>
    <w:p w14:paraId="6EB3D010" w14:textId="77777777" w:rsidR="006D51AE" w:rsidRDefault="006D51AE" w:rsidP="00D7284E">
      <w:pPr>
        <w:widowControl w:val="0"/>
        <w:shd w:val="clear" w:color="auto" w:fill="auto"/>
        <w:autoSpaceDE w:val="0"/>
        <w:autoSpaceDN w:val="0"/>
        <w:adjustRightInd w:val="0"/>
        <w:spacing w:line="480" w:lineRule="auto"/>
        <w:ind w:firstLine="720"/>
        <w:rPr>
          <w:rFonts w:ascii="Times New Roman" w:hAnsi="Times New Roman"/>
        </w:rPr>
      </w:pPr>
    </w:p>
    <w:p w14:paraId="0341E0AA" w14:textId="77777777" w:rsidR="007C1853" w:rsidRDefault="00604D16" w:rsidP="006D51AE">
      <w:pPr>
        <w:widowControl w:val="0"/>
        <w:shd w:val="clear" w:color="auto" w:fill="auto"/>
        <w:autoSpaceDE w:val="0"/>
        <w:autoSpaceDN w:val="0"/>
        <w:adjustRightInd w:val="0"/>
        <w:spacing w:line="480" w:lineRule="auto"/>
        <w:ind w:firstLine="720"/>
        <w:rPr>
          <w:rFonts w:ascii="Times New Roman" w:hAnsi="Times New Roman"/>
        </w:rPr>
      </w:pPr>
      <w:r>
        <w:rPr>
          <w:rFonts w:ascii="Times New Roman" w:hAnsi="Times New Roman"/>
        </w:rPr>
        <w:t>Perhaps the greatest creativity parodox built into our education system is the fear of failure, which as Sawyer emphatically states, ''there i</w:t>
      </w:r>
      <w:r w:rsidR="00D7284E">
        <w:rPr>
          <w:rFonts w:ascii="Times New Roman" w:hAnsi="Times New Roman"/>
        </w:rPr>
        <w:t>s no creativity without failure</w:t>
      </w:r>
      <w:r>
        <w:rPr>
          <w:rFonts w:ascii="Times New Roman" w:hAnsi="Times New Roman"/>
        </w:rPr>
        <w:t>''</w:t>
      </w:r>
      <w:r w:rsidR="00D7284E">
        <w:rPr>
          <w:rFonts w:ascii="Times New Roman" w:hAnsi="Times New Roman"/>
        </w:rPr>
        <w:t xml:space="preserve"> </w:t>
      </w:r>
      <w:r w:rsidR="002816E9">
        <w:rPr>
          <w:rFonts w:ascii="Times New Roman" w:hAnsi="Times New Roman"/>
        </w:rPr>
        <w:fldChar w:fldCharType="begin"/>
      </w:r>
      <w:r w:rsidR="00AB5886">
        <w:rPr>
          <w:rFonts w:ascii="Times New Roman" w:hAnsi="Times New Roman"/>
        </w:rPr>
        <w:instrText xml:space="preserve"> ADDIN EN.CITE &lt;EndNote&gt;&lt;Cite&gt;&lt;Author&gt;Sawyer&lt;/Author&gt;&lt;Year&gt;2007&lt;/Year&gt;&lt;RecNum&gt;43&lt;/RecNum&gt;&lt;record&gt;&lt;rec-number&gt;43&lt;/rec-number&gt;&lt;foreign-keys&gt;&lt;key app="EN" db-id="we0zp9rzrtpdauer9abv5aph9zexsa52a5sw"&gt;43&lt;/key&gt;&lt;/foreign-keys&gt;&lt;ref-type name="Book"&gt;6&lt;/ref-type&gt;&lt;contributors&gt;&lt;authors&gt;&lt;author&gt;Sawyer, R. K.&lt;/author&gt;&lt;/authors&gt;&lt;/contributors&gt;&lt;titles&gt;&lt;title&gt;Group Genius: The Creative Power of Collaboration&lt;/title&gt;&lt;/titles&gt;&lt;dates&gt;&lt;year&gt;2007&lt;/year&gt;&lt;/dates&gt;&lt;pub-location&gt;New York&lt;/pub-location&gt;&lt;publisher&gt;Basic Books&lt;/publisher&gt;&lt;urls&gt;&lt;/urls&gt;&lt;/record&gt;&lt;/Cite&gt;&lt;/EndNote&gt;</w:instrText>
      </w:r>
      <w:r w:rsidR="002816E9">
        <w:rPr>
          <w:rFonts w:ascii="Times New Roman" w:hAnsi="Times New Roman"/>
        </w:rPr>
        <w:fldChar w:fldCharType="separate"/>
      </w:r>
      <w:r w:rsidR="00AB5886">
        <w:rPr>
          <w:rFonts w:ascii="Times New Roman" w:hAnsi="Times New Roman"/>
          <w:noProof/>
        </w:rPr>
        <w:t>[10]</w:t>
      </w:r>
      <w:r w:rsidR="002816E9">
        <w:rPr>
          <w:rFonts w:ascii="Times New Roman" w:hAnsi="Times New Roman"/>
        </w:rPr>
        <w:fldChar w:fldCharType="end"/>
      </w:r>
      <w:r w:rsidR="00D7284E">
        <w:rPr>
          <w:rFonts w:ascii="Times New Roman" w:hAnsi="Times New Roman"/>
        </w:rPr>
        <w:t xml:space="preserve"> (p. 55). </w:t>
      </w:r>
      <w:r>
        <w:rPr>
          <w:rFonts w:ascii="Times New Roman" w:hAnsi="Times New Roman"/>
        </w:rPr>
        <w:t xml:space="preserve"> </w:t>
      </w:r>
      <w:r w:rsidR="00D7284E">
        <w:rPr>
          <w:rFonts w:ascii="Times New Roman" w:hAnsi="Times New Roman"/>
        </w:rPr>
        <w:t xml:space="preserve">In fact, most successful people will often point to a particular failure of theirs that prompted one of those 'ah-ha' moments leading to their subsequent successful </w:t>
      </w:r>
    </w:p>
    <w:p w14:paraId="11548E23" w14:textId="77777777" w:rsidR="00D7284E" w:rsidRDefault="00D7284E" w:rsidP="007C1853">
      <w:pPr>
        <w:widowControl w:val="0"/>
        <w:shd w:val="clear" w:color="auto" w:fill="auto"/>
        <w:autoSpaceDE w:val="0"/>
        <w:autoSpaceDN w:val="0"/>
        <w:adjustRightInd w:val="0"/>
        <w:spacing w:line="480" w:lineRule="auto"/>
        <w:rPr>
          <w:rFonts w:ascii="Times New Roman" w:hAnsi="Times New Roman"/>
        </w:rPr>
      </w:pPr>
      <w:r>
        <w:rPr>
          <w:rFonts w:ascii="Times New Roman" w:hAnsi="Times New Roman"/>
        </w:rPr>
        <w:t>product, project</w:t>
      </w:r>
      <w:r w:rsidR="002640C4">
        <w:rPr>
          <w:rFonts w:ascii="Times New Roman" w:hAnsi="Times New Roman"/>
        </w:rPr>
        <w:t>,</w:t>
      </w:r>
      <w:r>
        <w:rPr>
          <w:rFonts w:ascii="Times New Roman" w:hAnsi="Times New Roman"/>
        </w:rPr>
        <w:t xml:space="preserve"> or business plan. Since most</w:t>
      </w:r>
      <w:r w:rsidR="00604D16">
        <w:rPr>
          <w:rFonts w:ascii="Times New Roman" w:hAnsi="Times New Roman"/>
        </w:rPr>
        <w:t xml:space="preserve"> schooling and most high stakes testing is predicated on questions that have </w:t>
      </w:r>
      <w:r w:rsidR="00A3632E">
        <w:rPr>
          <w:rFonts w:ascii="Times New Roman" w:hAnsi="Times New Roman"/>
        </w:rPr>
        <w:t xml:space="preserve">only </w:t>
      </w:r>
      <w:r>
        <w:rPr>
          <w:rFonts w:ascii="Times New Roman" w:hAnsi="Times New Roman"/>
        </w:rPr>
        <w:t>one right answer, o</w:t>
      </w:r>
      <w:r w:rsidR="00604D16">
        <w:rPr>
          <w:rFonts w:ascii="Times New Roman" w:hAnsi="Times New Roman"/>
        </w:rPr>
        <w:t>ur students are conditioned from an early age that knowing the r</w:t>
      </w:r>
      <w:r w:rsidR="00A3632E">
        <w:rPr>
          <w:rFonts w:ascii="Times New Roman" w:hAnsi="Times New Roman"/>
        </w:rPr>
        <w:t>ight answer is its own reward.  Mistakes, whether in answering a question in class, a test, playing a wrong note</w:t>
      </w:r>
      <w:r w:rsidR="00FF5E1B">
        <w:rPr>
          <w:rFonts w:ascii="Times New Roman" w:hAnsi="Times New Roman"/>
        </w:rPr>
        <w:t>,</w:t>
      </w:r>
      <w:r w:rsidR="00460AED">
        <w:rPr>
          <w:rFonts w:ascii="Times New Roman" w:hAnsi="Times New Roman"/>
        </w:rPr>
        <w:t xml:space="preserve"> or even writing </w:t>
      </w:r>
      <w:r w:rsidR="00FF5E1B">
        <w:rPr>
          <w:rFonts w:ascii="Times New Roman" w:hAnsi="Times New Roman"/>
        </w:rPr>
        <w:t xml:space="preserve">bad </w:t>
      </w:r>
      <w:r w:rsidR="00460AED">
        <w:rPr>
          <w:rFonts w:ascii="Times New Roman" w:hAnsi="Times New Roman"/>
        </w:rPr>
        <w:t>code</w:t>
      </w:r>
      <w:r w:rsidR="00A3632E">
        <w:rPr>
          <w:rFonts w:ascii="Times New Roman" w:hAnsi="Times New Roman"/>
        </w:rPr>
        <w:t xml:space="preserve">, will </w:t>
      </w:r>
    </w:p>
    <w:p w14:paraId="73DD86EB" w14:textId="77777777" w:rsidR="00CC6D2C" w:rsidRDefault="00A3632E" w:rsidP="00D42386">
      <w:pPr>
        <w:widowControl w:val="0"/>
        <w:shd w:val="clear" w:color="auto" w:fill="auto"/>
        <w:autoSpaceDE w:val="0"/>
        <w:autoSpaceDN w:val="0"/>
        <w:adjustRightInd w:val="0"/>
        <w:spacing w:line="480" w:lineRule="auto"/>
        <w:rPr>
          <w:rFonts w:ascii="Times New Roman" w:hAnsi="Times New Roman"/>
        </w:rPr>
      </w:pPr>
      <w:r>
        <w:rPr>
          <w:rFonts w:ascii="Times New Roman" w:hAnsi="Times New Roman"/>
        </w:rPr>
        <w:t>result in feelings of</w:t>
      </w:r>
      <w:r w:rsidR="00E717B0">
        <w:rPr>
          <w:rFonts w:ascii="Times New Roman" w:hAnsi="Times New Roman"/>
        </w:rPr>
        <w:t xml:space="preserve"> failure.  Enough of those negat</w:t>
      </w:r>
      <w:r>
        <w:rPr>
          <w:rFonts w:ascii="Times New Roman" w:hAnsi="Times New Roman"/>
        </w:rPr>
        <w:t>ive feelin</w:t>
      </w:r>
      <w:r w:rsidR="00E717B0">
        <w:rPr>
          <w:rFonts w:ascii="Times New Roman" w:hAnsi="Times New Roman"/>
        </w:rPr>
        <w:t>g</w:t>
      </w:r>
      <w:r>
        <w:rPr>
          <w:rFonts w:ascii="Times New Roman" w:hAnsi="Times New Roman"/>
        </w:rPr>
        <w:t>s will eventually cause students to retreat from speaking out, taking tests seriously</w:t>
      </w:r>
      <w:r w:rsidR="00E717B0">
        <w:rPr>
          <w:rFonts w:ascii="Times New Roman" w:hAnsi="Times New Roman"/>
        </w:rPr>
        <w:t>,</w:t>
      </w:r>
      <w:r>
        <w:rPr>
          <w:rFonts w:ascii="Times New Roman" w:hAnsi="Times New Roman"/>
        </w:rPr>
        <w:t xml:space="preserve"> or putting themselves out there to </w:t>
      </w:r>
      <w:r w:rsidR="00FF5E1B">
        <w:rPr>
          <w:rFonts w:ascii="Times New Roman" w:hAnsi="Times New Roman"/>
        </w:rPr>
        <w:t>try a new idea</w:t>
      </w:r>
      <w:r>
        <w:rPr>
          <w:rFonts w:ascii="Times New Roman" w:hAnsi="Times New Roman"/>
        </w:rPr>
        <w:t xml:space="preserve">.  It also </w:t>
      </w:r>
      <w:r w:rsidR="00C90CA9">
        <w:rPr>
          <w:rFonts w:ascii="Times New Roman" w:hAnsi="Times New Roman"/>
        </w:rPr>
        <w:t xml:space="preserve">sends the subliminal </w:t>
      </w:r>
      <w:r>
        <w:rPr>
          <w:rFonts w:ascii="Times New Roman" w:hAnsi="Times New Roman"/>
        </w:rPr>
        <w:t xml:space="preserve">message that only certain kinds of </w:t>
      </w:r>
    </w:p>
    <w:p w14:paraId="148DCAAD" w14:textId="77777777" w:rsidR="00123945" w:rsidRPr="00123945" w:rsidRDefault="00A3632E" w:rsidP="00A3632E">
      <w:pPr>
        <w:widowControl w:val="0"/>
        <w:shd w:val="clear" w:color="auto" w:fill="auto"/>
        <w:autoSpaceDE w:val="0"/>
        <w:autoSpaceDN w:val="0"/>
        <w:adjustRightInd w:val="0"/>
        <w:spacing w:line="480" w:lineRule="auto"/>
        <w:rPr>
          <w:rFonts w:ascii="Times New Roman" w:hAnsi="Times New Roman"/>
        </w:rPr>
      </w:pPr>
      <w:r>
        <w:rPr>
          <w:rFonts w:ascii="Times New Roman" w:hAnsi="Times New Roman"/>
        </w:rPr>
        <w:t>ideas are welcome</w:t>
      </w:r>
      <w:r w:rsidR="00E717B0">
        <w:rPr>
          <w:rFonts w:ascii="Times New Roman" w:hAnsi="Times New Roman"/>
        </w:rPr>
        <w:t>;</w:t>
      </w:r>
      <w:r>
        <w:rPr>
          <w:rFonts w:ascii="Times New Roman" w:hAnsi="Times New Roman"/>
        </w:rPr>
        <w:t xml:space="preserve"> leaving students to be less willing to take risks in the future. </w:t>
      </w:r>
      <w:r w:rsidR="00D7284E">
        <w:rPr>
          <w:rFonts w:ascii="Times New Roman" w:hAnsi="Times New Roman"/>
        </w:rPr>
        <w:t xml:space="preserve"> We think devising a curriuculum around meaningful projects which support multiple outcomes that students can gear towards their per</w:t>
      </w:r>
      <w:r w:rsidR="00D60EAA">
        <w:rPr>
          <w:rFonts w:ascii="Times New Roman" w:hAnsi="Times New Roman"/>
        </w:rPr>
        <w:t>sonal interests</w:t>
      </w:r>
      <w:r w:rsidR="00E17BA7">
        <w:rPr>
          <w:rFonts w:ascii="Times New Roman" w:hAnsi="Times New Roman"/>
        </w:rPr>
        <w:t>,</w:t>
      </w:r>
      <w:r w:rsidR="00D60EAA">
        <w:rPr>
          <w:rFonts w:ascii="Times New Roman" w:hAnsi="Times New Roman"/>
        </w:rPr>
        <w:t xml:space="preserve"> is one way to send a message to our students that their ideas do matter.</w:t>
      </w:r>
      <w:r w:rsidR="00D7284E">
        <w:rPr>
          <w:rFonts w:ascii="Times New Roman" w:hAnsi="Times New Roman"/>
        </w:rPr>
        <w:t xml:space="preserve"> </w:t>
      </w:r>
    </w:p>
    <w:p w14:paraId="1EA51881" w14:textId="77777777" w:rsidR="003503CC" w:rsidRDefault="006637FF" w:rsidP="0097210B">
      <w:pPr>
        <w:spacing w:line="480" w:lineRule="auto"/>
        <w:rPr>
          <w:rFonts w:ascii="Times New Roman" w:hAnsi="Times New Roman"/>
          <w:b/>
          <w:color w:val="1F497D" w:themeColor="text2"/>
        </w:rPr>
      </w:pPr>
      <w:r>
        <w:rPr>
          <w:rFonts w:ascii="Times New Roman" w:hAnsi="Times New Roman" w:cs="Times New Roman"/>
          <w:b/>
          <w:color w:val="1F497D" w:themeColor="text2"/>
        </w:rPr>
        <w:t xml:space="preserve">The Yin and Yang of Creativity </w:t>
      </w:r>
      <w:r>
        <w:rPr>
          <w:rFonts w:ascii="Times New Roman" w:hAnsi="Times New Roman"/>
          <w:b/>
          <w:color w:val="1F497D" w:themeColor="text2"/>
        </w:rPr>
        <w:t xml:space="preserve">and </w:t>
      </w:r>
      <w:r w:rsidR="00FF5E1B" w:rsidRPr="00211B80">
        <w:rPr>
          <w:rFonts w:ascii="Times New Roman" w:hAnsi="Times New Roman"/>
          <w:b/>
          <w:color w:val="1F497D" w:themeColor="text2"/>
        </w:rPr>
        <w:t>the Collaborative Process</w:t>
      </w:r>
    </w:p>
    <w:p w14:paraId="3EA9D58B" w14:textId="77777777" w:rsidR="00F173AC" w:rsidRDefault="003503CC" w:rsidP="0097210B">
      <w:pPr>
        <w:spacing w:line="480" w:lineRule="auto"/>
        <w:rPr>
          <w:rFonts w:ascii="Times New Roman" w:hAnsi="Times New Roman"/>
        </w:rPr>
      </w:pPr>
      <w:r>
        <w:rPr>
          <w:rFonts w:ascii="Times New Roman" w:hAnsi="Times New Roman"/>
          <w:b/>
          <w:color w:val="1F497D" w:themeColor="text2"/>
        </w:rPr>
        <w:tab/>
      </w:r>
      <w:r>
        <w:rPr>
          <w:rFonts w:ascii="Times New Roman" w:hAnsi="Times New Roman"/>
        </w:rPr>
        <w:t xml:space="preserve">As we have attempted to point out in this chapter, teaching in a manner that encourages students to engage in all manner of imaginative, critical and creative thinking, will take a careful amount of curriculum re-envisioning and planning.  Deeply ingrained systems that often run counter to </w:t>
      </w:r>
      <w:r w:rsidR="00746729">
        <w:rPr>
          <w:rFonts w:ascii="Times New Roman" w:hAnsi="Times New Roman"/>
        </w:rPr>
        <w:t>a</w:t>
      </w:r>
      <w:r>
        <w:rPr>
          <w:rFonts w:ascii="Times New Roman" w:hAnsi="Times New Roman"/>
        </w:rPr>
        <w:t xml:space="preserve"> more constructionist pedagogy</w:t>
      </w:r>
      <w:r w:rsidR="00850C79">
        <w:rPr>
          <w:rFonts w:ascii="Times New Roman" w:hAnsi="Times New Roman"/>
        </w:rPr>
        <w:t xml:space="preserve"> that will foster creative thinking</w:t>
      </w:r>
      <w:r w:rsidR="00746729">
        <w:rPr>
          <w:rFonts w:ascii="Times New Roman" w:hAnsi="Times New Roman"/>
        </w:rPr>
        <w:t xml:space="preserve"> may involve several iterations </w:t>
      </w:r>
      <w:r>
        <w:rPr>
          <w:rFonts w:ascii="Times New Roman" w:hAnsi="Times New Roman"/>
        </w:rPr>
        <w:t>before you find the right balance</w:t>
      </w:r>
      <w:r w:rsidR="00850C79">
        <w:rPr>
          <w:rFonts w:ascii="Times New Roman" w:hAnsi="Times New Roman"/>
        </w:rPr>
        <w:t xml:space="preserve"> of instructional approaches</w:t>
      </w:r>
      <w:r>
        <w:rPr>
          <w:rFonts w:ascii="Times New Roman" w:hAnsi="Times New Roman"/>
        </w:rPr>
        <w:t xml:space="preserve"> for you, your students</w:t>
      </w:r>
      <w:r w:rsidR="00746729">
        <w:rPr>
          <w:rFonts w:ascii="Times New Roman" w:hAnsi="Times New Roman"/>
        </w:rPr>
        <w:t>,</w:t>
      </w:r>
      <w:r>
        <w:rPr>
          <w:rFonts w:ascii="Times New Roman" w:hAnsi="Times New Roman"/>
        </w:rPr>
        <w:t xml:space="preserve"> and the goals of your class.  A good rule </w:t>
      </w:r>
    </w:p>
    <w:p w14:paraId="147216AE" w14:textId="77777777" w:rsidR="00F173AC" w:rsidRDefault="00F173AC" w:rsidP="0097210B">
      <w:pPr>
        <w:spacing w:line="480" w:lineRule="auto"/>
        <w:rPr>
          <w:rFonts w:ascii="Times New Roman" w:hAnsi="Times New Roman"/>
        </w:rPr>
      </w:pPr>
    </w:p>
    <w:p w14:paraId="77DCDB3D" w14:textId="77777777" w:rsidR="00850C79" w:rsidRDefault="003503CC" w:rsidP="00F2113D">
      <w:pPr>
        <w:spacing w:line="480" w:lineRule="auto"/>
        <w:rPr>
          <w:rFonts w:ascii="Times New Roman" w:hAnsi="Times New Roman"/>
        </w:rPr>
      </w:pPr>
      <w:r>
        <w:rPr>
          <w:rFonts w:ascii="Times New Roman" w:hAnsi="Times New Roman"/>
        </w:rPr>
        <w:t>of thumb would be to consider every class and every project a work in process, since in order to be true to this type of experience for your students, you yourself will need to be open to ideas presented by your students that you may</w:t>
      </w:r>
      <w:r w:rsidR="00F2113D">
        <w:rPr>
          <w:rFonts w:ascii="Times New Roman" w:hAnsi="Times New Roman"/>
        </w:rPr>
        <w:t xml:space="preserve"> not have thought of yourself.</w:t>
      </w:r>
      <w:r w:rsidR="008609F3">
        <w:rPr>
          <w:rFonts w:ascii="Times New Roman" w:hAnsi="Times New Roman"/>
        </w:rPr>
        <w:t xml:space="preserve">  </w:t>
      </w:r>
    </w:p>
    <w:p w14:paraId="6ED39EAE" w14:textId="77777777" w:rsidR="001C40DB" w:rsidRDefault="00040A3C" w:rsidP="00850C79">
      <w:pPr>
        <w:spacing w:line="480" w:lineRule="auto"/>
        <w:ind w:firstLine="720"/>
        <w:rPr>
          <w:rFonts w:ascii="Times New Roman" w:hAnsi="Times New Roman"/>
        </w:rPr>
      </w:pPr>
      <w:r>
        <w:rPr>
          <w:rFonts w:ascii="Times New Roman" w:hAnsi="Times New Roman"/>
        </w:rPr>
        <w:t>Becoming an effective collaborator is a learned skill and like anything else, it takes practice.  Putting people together and asking them to work together will reveal an array of character traits and issues that your students will need to negotiate.  This is where listening to others, learning to be flexible</w:t>
      </w:r>
      <w:r w:rsidR="008609F3">
        <w:rPr>
          <w:rFonts w:ascii="Times New Roman" w:hAnsi="Times New Roman"/>
        </w:rPr>
        <w:t>,</w:t>
      </w:r>
      <w:r>
        <w:rPr>
          <w:rFonts w:ascii="Times New Roman" w:hAnsi="Times New Roman"/>
        </w:rPr>
        <w:t xml:space="preserve"> and letting go of control is central to positve results. </w:t>
      </w:r>
      <w:r w:rsidR="003503CC" w:rsidRPr="00850C79">
        <w:rPr>
          <w:rFonts w:ascii="Times New Roman" w:hAnsi="Times New Roman"/>
        </w:rPr>
        <w:t>An interesting point raised by Sawyer</w:t>
      </w:r>
      <w:r w:rsidR="00AB5886">
        <w:rPr>
          <w:rFonts w:ascii="Times New Roman" w:hAnsi="Times New Roman"/>
        </w:rPr>
        <w:t xml:space="preserve"> </w:t>
      </w:r>
      <w:r w:rsidR="002816E9">
        <w:rPr>
          <w:rFonts w:ascii="Times New Roman" w:hAnsi="Times New Roman"/>
        </w:rPr>
        <w:fldChar w:fldCharType="begin"/>
      </w:r>
      <w:r w:rsidR="00AB5886">
        <w:rPr>
          <w:rFonts w:ascii="Times New Roman" w:hAnsi="Times New Roman"/>
        </w:rPr>
        <w:instrText xml:space="preserve"> ADDIN EN.CITE &lt;EndNote&gt;&lt;Cite&gt;&lt;Author&gt;Sawyer&lt;/Author&gt;&lt;Year&gt;2007&lt;/Year&gt;&lt;RecNum&gt;43&lt;/RecNum&gt;&lt;record&gt;&lt;rec-number&gt;43&lt;/rec-number&gt;&lt;foreign-keys&gt;&lt;key app="EN" db-id="we0zp9rzrtpdauer9abv5aph9zexsa52a5sw"&gt;43&lt;/key&gt;&lt;/foreign-keys&gt;&lt;ref-type name="Book"&gt;6&lt;/ref-type&gt;&lt;contributors&gt;&lt;authors&gt;&lt;author&gt;Sawyer, R. K.&lt;/author&gt;&lt;/authors&gt;&lt;/contributors&gt;&lt;titles&gt;&lt;title&gt;Group Genius: The Creative Power of Collaboration&lt;/title&gt;&lt;/titles&gt;&lt;dates&gt;&lt;year&gt;2007&lt;/year&gt;&lt;/dates&gt;&lt;pub-location&gt;New York&lt;/pub-location&gt;&lt;publisher&gt;Basic Books&lt;/publisher&gt;&lt;urls&gt;&lt;/urls&gt;&lt;/record&gt;&lt;/Cite&gt;&lt;/EndNote&gt;</w:instrText>
      </w:r>
      <w:r w:rsidR="002816E9">
        <w:rPr>
          <w:rFonts w:ascii="Times New Roman" w:hAnsi="Times New Roman"/>
        </w:rPr>
        <w:fldChar w:fldCharType="separate"/>
      </w:r>
      <w:r w:rsidR="00AB5886">
        <w:rPr>
          <w:rFonts w:ascii="Times New Roman" w:hAnsi="Times New Roman"/>
          <w:noProof/>
        </w:rPr>
        <w:t>[10]</w:t>
      </w:r>
      <w:r w:rsidR="002816E9">
        <w:rPr>
          <w:rFonts w:ascii="Times New Roman" w:hAnsi="Times New Roman"/>
        </w:rPr>
        <w:fldChar w:fldCharType="end"/>
      </w:r>
      <w:r w:rsidR="003503CC" w:rsidRPr="00850C79">
        <w:rPr>
          <w:rFonts w:ascii="Times New Roman" w:hAnsi="Times New Roman"/>
        </w:rPr>
        <w:t xml:space="preserve"> with regard to</w:t>
      </w:r>
      <w:r w:rsidR="00850C79" w:rsidRPr="00850C79">
        <w:rPr>
          <w:rFonts w:ascii="Times New Roman" w:hAnsi="Times New Roman"/>
        </w:rPr>
        <w:t xml:space="preserve"> the collaboraive process and the notion of group</w:t>
      </w:r>
      <w:r w:rsidR="00AF64E6">
        <w:rPr>
          <w:rFonts w:ascii="Times New Roman" w:hAnsi="Times New Roman"/>
        </w:rPr>
        <w:t xml:space="preserve"> brainstorming</w:t>
      </w:r>
      <w:r w:rsidR="006E6B1E" w:rsidRPr="00850C79">
        <w:rPr>
          <w:rFonts w:ascii="Times New Roman" w:hAnsi="Times New Roman"/>
        </w:rPr>
        <w:t>,</w:t>
      </w:r>
      <w:r w:rsidR="00AF64E6">
        <w:rPr>
          <w:rFonts w:ascii="Times New Roman" w:hAnsi="Times New Roman"/>
        </w:rPr>
        <w:t xml:space="preserve"> is that</w:t>
      </w:r>
      <w:r w:rsidR="006E6B1E" w:rsidRPr="00850C79">
        <w:rPr>
          <w:rFonts w:ascii="Times New Roman" w:hAnsi="Times New Roman"/>
        </w:rPr>
        <w:t xml:space="preserve"> ''critical analysis should be put off for later</w:t>
      </w:r>
      <w:r w:rsidR="00AB5886">
        <w:rPr>
          <w:rFonts w:ascii="Times New Roman" w:hAnsi="Times New Roman"/>
        </w:rPr>
        <w:t>'' (p. 60).</w:t>
      </w:r>
      <w:r w:rsidR="00AB5886" w:rsidRPr="00AB5886">
        <w:rPr>
          <w:rFonts w:ascii="Arial" w:hAnsi="Arial"/>
        </w:rPr>
        <w:t xml:space="preserve"> </w:t>
      </w:r>
      <w:r w:rsidR="00850C79" w:rsidRPr="00850C79">
        <w:rPr>
          <w:rFonts w:ascii="Times New Roman" w:hAnsi="Times New Roman"/>
        </w:rPr>
        <w:t>H</w:t>
      </w:r>
      <w:r w:rsidR="006E6B1E" w:rsidRPr="00850C79">
        <w:rPr>
          <w:rFonts w:ascii="Times New Roman" w:hAnsi="Times New Roman"/>
        </w:rPr>
        <w:t>e cautions the reader to hold off on evaluating ideas until you have finished generating them.</w:t>
      </w:r>
      <w:r w:rsidR="00850C79" w:rsidRPr="00850C79">
        <w:rPr>
          <w:rFonts w:ascii="Times New Roman" w:hAnsi="Times New Roman"/>
        </w:rPr>
        <w:t xml:space="preserve">  The rationale Sawyer presents is that groups generating a larger quantity of ideas will have a greater chance of finding that one good idea in the mix. </w:t>
      </w:r>
      <w:r w:rsidR="006E6B1E" w:rsidRPr="00850C79">
        <w:rPr>
          <w:rFonts w:ascii="Times New Roman" w:hAnsi="Times New Roman"/>
        </w:rPr>
        <w:t xml:space="preserve">  In closely examining the issues that prevent our own student collaborators from being successful, we often hear that at least one of the members of the group will feel as if their ideas are being shot down by one or multiple members of their group.</w:t>
      </w:r>
      <w:r w:rsidR="00AF64E6">
        <w:rPr>
          <w:rFonts w:ascii="Times New Roman" w:hAnsi="Times New Roman"/>
        </w:rPr>
        <w:t xml:space="preserve">  It takes a fair amount of self-control to be able to listen to </w:t>
      </w:r>
      <w:r w:rsidR="00A60BB1">
        <w:rPr>
          <w:rFonts w:ascii="Times New Roman" w:hAnsi="Times New Roman"/>
        </w:rPr>
        <w:t xml:space="preserve">ideas that you don't necessarily agree with </w:t>
      </w:r>
      <w:r w:rsidR="008609F3">
        <w:rPr>
          <w:rFonts w:ascii="Times New Roman" w:hAnsi="Times New Roman"/>
        </w:rPr>
        <w:t>without making some kind of</w:t>
      </w:r>
      <w:r w:rsidR="00A60BB1">
        <w:rPr>
          <w:rFonts w:ascii="Times New Roman" w:hAnsi="Times New Roman"/>
        </w:rPr>
        <w:t xml:space="preserve"> comment.  </w:t>
      </w:r>
    </w:p>
    <w:p w14:paraId="477B6C3A" w14:textId="77777777" w:rsidR="0013294E" w:rsidRDefault="00A60BB1" w:rsidP="00645B04">
      <w:pPr>
        <w:spacing w:line="480" w:lineRule="auto"/>
        <w:ind w:firstLine="720"/>
        <w:rPr>
          <w:rFonts w:ascii="Times New Roman" w:hAnsi="Times New Roman"/>
        </w:rPr>
      </w:pPr>
      <w:r>
        <w:rPr>
          <w:rFonts w:ascii="Times New Roman" w:hAnsi="Times New Roman"/>
        </w:rPr>
        <w:t xml:space="preserve">One way to </w:t>
      </w:r>
      <w:r w:rsidR="001C40DB">
        <w:rPr>
          <w:rFonts w:ascii="Times New Roman" w:hAnsi="Times New Roman"/>
        </w:rPr>
        <w:t>help your students understand how to develop positive group dynamics</w:t>
      </w:r>
      <w:r>
        <w:rPr>
          <w:rFonts w:ascii="Times New Roman" w:hAnsi="Times New Roman"/>
        </w:rPr>
        <w:t xml:space="preserve"> would be to first model a group brainstorming</w:t>
      </w:r>
      <w:r w:rsidR="001C40DB">
        <w:rPr>
          <w:rFonts w:ascii="Times New Roman" w:hAnsi="Times New Roman"/>
        </w:rPr>
        <w:t xml:space="preserve"> session in one of your classes.</w:t>
      </w:r>
      <w:r>
        <w:rPr>
          <w:rFonts w:ascii="Times New Roman" w:hAnsi="Times New Roman"/>
        </w:rPr>
        <w:t xml:space="preserve"> </w:t>
      </w:r>
      <w:r w:rsidR="001C40DB">
        <w:rPr>
          <w:rFonts w:ascii="Times New Roman" w:hAnsi="Times New Roman"/>
        </w:rPr>
        <w:t xml:space="preserve">Start with a simple problem </w:t>
      </w:r>
      <w:r>
        <w:rPr>
          <w:rFonts w:ascii="Times New Roman" w:hAnsi="Times New Roman"/>
        </w:rPr>
        <w:t xml:space="preserve">where you just generate ideas </w:t>
      </w:r>
      <w:r w:rsidR="001C40DB">
        <w:rPr>
          <w:rFonts w:ascii="Times New Roman" w:hAnsi="Times New Roman"/>
        </w:rPr>
        <w:t xml:space="preserve">first by just making a list.  </w:t>
      </w:r>
    </w:p>
    <w:p w14:paraId="64F3C004" w14:textId="77777777" w:rsidR="0013294E" w:rsidRDefault="0013294E" w:rsidP="0013294E">
      <w:pPr>
        <w:spacing w:line="480" w:lineRule="auto"/>
        <w:rPr>
          <w:rFonts w:ascii="Times New Roman" w:hAnsi="Times New Roman"/>
        </w:rPr>
      </w:pPr>
    </w:p>
    <w:p w14:paraId="761A3636" w14:textId="77777777" w:rsidR="00F2113D" w:rsidRDefault="00F2113D" w:rsidP="00B327A8">
      <w:pPr>
        <w:spacing w:line="480" w:lineRule="auto"/>
        <w:rPr>
          <w:rFonts w:ascii="Times New Roman" w:hAnsi="Times New Roman"/>
        </w:rPr>
      </w:pPr>
    </w:p>
    <w:p w14:paraId="669EB0DF" w14:textId="77777777" w:rsidR="00F2113D" w:rsidRDefault="00F2113D" w:rsidP="00B327A8">
      <w:pPr>
        <w:spacing w:line="480" w:lineRule="auto"/>
        <w:rPr>
          <w:rFonts w:ascii="Times New Roman" w:hAnsi="Times New Roman"/>
        </w:rPr>
      </w:pPr>
    </w:p>
    <w:p w14:paraId="70F45392" w14:textId="77777777" w:rsidR="00F2113D" w:rsidRDefault="00D86987" w:rsidP="00B327A8">
      <w:pPr>
        <w:spacing w:line="480" w:lineRule="auto"/>
        <w:rPr>
          <w:rFonts w:ascii="Times New Roman" w:hAnsi="Times New Roman"/>
        </w:rPr>
      </w:pPr>
      <w:r>
        <w:rPr>
          <w:rFonts w:ascii="Times New Roman" w:hAnsi="Times New Roman"/>
        </w:rPr>
        <w:t>Taking a cue from Sawyer, i</w:t>
      </w:r>
      <w:r w:rsidR="0013294E">
        <w:rPr>
          <w:rFonts w:ascii="Times New Roman" w:hAnsi="Times New Roman"/>
        </w:rPr>
        <w:t>t's a good idea</w:t>
      </w:r>
      <w:r w:rsidR="001C40DB">
        <w:rPr>
          <w:rFonts w:ascii="Times New Roman" w:hAnsi="Times New Roman"/>
        </w:rPr>
        <w:t xml:space="preserve"> </w:t>
      </w:r>
      <w:r w:rsidR="0013294E">
        <w:rPr>
          <w:rFonts w:ascii="Times New Roman" w:hAnsi="Times New Roman"/>
        </w:rPr>
        <w:t xml:space="preserve">not to </w:t>
      </w:r>
      <w:r w:rsidR="001C40DB">
        <w:rPr>
          <w:rFonts w:ascii="Times New Roman" w:hAnsi="Times New Roman"/>
        </w:rPr>
        <w:t>solicit any critiques until all the ideas have been generated and then ask students to come up with a positive and negative critique for each of the ideas until they run out of critiques and start to narrow down the list.  Another approach</w:t>
      </w:r>
      <w:r w:rsidR="00645B04">
        <w:rPr>
          <w:rFonts w:ascii="Times New Roman" w:hAnsi="Times New Roman"/>
        </w:rPr>
        <w:t xml:space="preserve"> you</w:t>
      </w:r>
      <w:r w:rsidR="001C40DB">
        <w:rPr>
          <w:rFonts w:ascii="Times New Roman" w:hAnsi="Times New Roman"/>
        </w:rPr>
        <w:t xml:space="preserve"> might</w:t>
      </w:r>
      <w:r w:rsidR="00645B04">
        <w:rPr>
          <w:rFonts w:ascii="Times New Roman" w:hAnsi="Times New Roman"/>
        </w:rPr>
        <w:t xml:space="preserve"> take so that no student is identified with any particular idea would</w:t>
      </w:r>
      <w:r w:rsidR="001C40DB">
        <w:rPr>
          <w:rFonts w:ascii="Times New Roman" w:hAnsi="Times New Roman"/>
        </w:rPr>
        <w:t xml:space="preserve"> be to ask each student to generate a list of ideas</w:t>
      </w:r>
      <w:r w:rsidR="008609F3">
        <w:rPr>
          <w:rFonts w:ascii="Times New Roman" w:hAnsi="Times New Roman"/>
        </w:rPr>
        <w:t>, write them down and</w:t>
      </w:r>
      <w:r w:rsidR="001C40DB">
        <w:rPr>
          <w:rFonts w:ascii="Times New Roman" w:hAnsi="Times New Roman"/>
        </w:rPr>
        <w:t xml:space="preserve"> put them into an </w:t>
      </w:r>
      <w:r w:rsidR="001C40DB" w:rsidRPr="001C40DB">
        <w:rPr>
          <w:rFonts w:ascii="Times New Roman" w:hAnsi="Times New Roman"/>
          <w:i/>
        </w:rPr>
        <w:t>idea box</w:t>
      </w:r>
      <w:r w:rsidR="001C40DB">
        <w:rPr>
          <w:rFonts w:ascii="Times New Roman" w:hAnsi="Times New Roman"/>
          <w:i/>
        </w:rPr>
        <w:t xml:space="preserve"> </w:t>
      </w:r>
      <w:r w:rsidR="001C40DB">
        <w:rPr>
          <w:rFonts w:ascii="Times New Roman" w:hAnsi="Times New Roman"/>
        </w:rPr>
        <w:t xml:space="preserve">so that every idea generated is </w:t>
      </w:r>
      <w:r w:rsidR="00645B04">
        <w:rPr>
          <w:rFonts w:ascii="Times New Roman" w:hAnsi="Times New Roman"/>
        </w:rPr>
        <w:t xml:space="preserve">anonymous.  Then you can go through </w:t>
      </w:r>
      <w:r w:rsidR="008609F3">
        <w:rPr>
          <w:rFonts w:ascii="Times New Roman" w:hAnsi="Times New Roman"/>
        </w:rPr>
        <w:t>the critiquing process</w:t>
      </w:r>
      <w:r w:rsidR="00645B04">
        <w:rPr>
          <w:rFonts w:ascii="Times New Roman" w:hAnsi="Times New Roman"/>
        </w:rPr>
        <w:t>.</w:t>
      </w:r>
    </w:p>
    <w:p w14:paraId="6836EBD7" w14:textId="77777777" w:rsidR="00B327A8" w:rsidRDefault="00F2113D" w:rsidP="00B327A8">
      <w:pPr>
        <w:spacing w:line="480" w:lineRule="auto"/>
        <w:rPr>
          <w:rFonts w:ascii="Times New Roman" w:hAnsi="Times New Roman"/>
        </w:rPr>
      </w:pPr>
      <w:r>
        <w:rPr>
          <w:rFonts w:ascii="Times New Roman" w:hAnsi="Times New Roman"/>
        </w:rPr>
        <w:tab/>
        <w:t xml:space="preserve">We realize changing your pedagogical approach towards instruction </w:t>
      </w:r>
      <w:r w:rsidR="00ED5A8A">
        <w:rPr>
          <w:rFonts w:ascii="Times New Roman" w:hAnsi="Times New Roman"/>
        </w:rPr>
        <w:t>might take a bit of a leap of faith at first, but our own experiences with our students confirm</w:t>
      </w:r>
      <w:r w:rsidR="006C10D0">
        <w:rPr>
          <w:rFonts w:ascii="Times New Roman" w:hAnsi="Times New Roman"/>
        </w:rPr>
        <w:t xml:space="preserve"> that</w:t>
      </w:r>
      <w:r w:rsidR="00ED5A8A">
        <w:rPr>
          <w:rFonts w:ascii="Times New Roman" w:hAnsi="Times New Roman"/>
        </w:rPr>
        <w:t xml:space="preserve"> the benefits outweigh the challenges.  </w:t>
      </w:r>
      <w:r w:rsidR="00DD54A4">
        <w:rPr>
          <w:rFonts w:ascii="Times New Roman" w:hAnsi="Times New Roman"/>
        </w:rPr>
        <w:t>Not to suggest this will be an easy transition.  Just that once you find your risk/flexibility sweet spot, like a good brainstorming session, the ideas will just keep flowing.</w:t>
      </w:r>
    </w:p>
    <w:p w14:paraId="1E029536" w14:textId="77777777" w:rsidR="002E396B" w:rsidRPr="00C67441" w:rsidRDefault="00B327A8" w:rsidP="00B327A8">
      <w:pPr>
        <w:spacing w:line="480" w:lineRule="auto"/>
        <w:rPr>
          <w:rFonts w:ascii="Times New Roman" w:hAnsi="Times New Roman"/>
          <w:b/>
        </w:rPr>
      </w:pPr>
      <w:r>
        <w:rPr>
          <w:rFonts w:ascii="Times New Roman" w:hAnsi="Times New Roman"/>
        </w:rPr>
        <w:tab/>
      </w:r>
      <w:bookmarkStart w:id="20" w:name="_GoBack"/>
      <w:bookmarkEnd w:id="20"/>
    </w:p>
    <w:p w14:paraId="642306FE" w14:textId="77777777" w:rsidR="00021A49" w:rsidRDefault="00021A49" w:rsidP="005C18EA">
      <w:pPr>
        <w:spacing w:line="480" w:lineRule="auto"/>
        <w:rPr>
          <w:rFonts w:ascii="Times New Roman" w:hAnsi="Times New Roman"/>
        </w:rPr>
      </w:pPr>
    </w:p>
    <w:p w14:paraId="2ED017F7" w14:textId="77777777" w:rsidR="00EF5592" w:rsidRDefault="00EF5592" w:rsidP="00EF5592">
      <w:pPr>
        <w:spacing w:line="480" w:lineRule="auto"/>
        <w:rPr>
          <w:rFonts w:ascii="Times New Roman" w:hAnsi="Times New Roman"/>
          <w:b/>
          <w:color w:val="1F497D" w:themeColor="text2"/>
        </w:rPr>
      </w:pPr>
    </w:p>
    <w:p w14:paraId="00342278" w14:textId="77777777" w:rsidR="00FF546D" w:rsidRDefault="00FF546D" w:rsidP="00006EA4">
      <w:pPr>
        <w:spacing w:line="480" w:lineRule="auto"/>
        <w:rPr>
          <w:rFonts w:ascii="Times New Roman" w:hAnsi="Times New Roman"/>
          <w:b/>
          <w:color w:val="1F497D" w:themeColor="text2"/>
        </w:rPr>
      </w:pPr>
    </w:p>
    <w:p w14:paraId="6B1B10DC" w14:textId="77777777" w:rsidR="00FF546D" w:rsidRDefault="00FF546D" w:rsidP="00006EA4">
      <w:pPr>
        <w:spacing w:line="480" w:lineRule="auto"/>
        <w:rPr>
          <w:rFonts w:ascii="Times New Roman" w:hAnsi="Times New Roman"/>
          <w:b/>
          <w:color w:val="1F497D" w:themeColor="text2"/>
        </w:rPr>
      </w:pPr>
    </w:p>
    <w:p w14:paraId="0862BBC4" w14:textId="77777777" w:rsidR="00FF546D" w:rsidRDefault="00FF546D" w:rsidP="00006EA4">
      <w:pPr>
        <w:spacing w:line="480" w:lineRule="auto"/>
        <w:rPr>
          <w:rFonts w:ascii="Times New Roman" w:hAnsi="Times New Roman"/>
          <w:b/>
          <w:color w:val="1F497D" w:themeColor="text2"/>
        </w:rPr>
      </w:pPr>
    </w:p>
    <w:p w14:paraId="4ECA0905" w14:textId="77777777" w:rsidR="00FF546D" w:rsidRDefault="00FF546D" w:rsidP="00006EA4">
      <w:pPr>
        <w:spacing w:line="480" w:lineRule="auto"/>
        <w:rPr>
          <w:rFonts w:ascii="Times New Roman" w:hAnsi="Times New Roman"/>
          <w:b/>
          <w:color w:val="1F497D" w:themeColor="text2"/>
        </w:rPr>
      </w:pPr>
    </w:p>
    <w:p w14:paraId="37C8F536" w14:textId="77777777" w:rsidR="004A44A9" w:rsidRDefault="004A44A9" w:rsidP="00006EA4">
      <w:pPr>
        <w:spacing w:line="480" w:lineRule="auto"/>
        <w:rPr>
          <w:rFonts w:ascii="Times New Roman" w:hAnsi="Times New Roman"/>
          <w:b/>
          <w:color w:val="1F497D" w:themeColor="text2"/>
        </w:rPr>
      </w:pPr>
    </w:p>
    <w:p w14:paraId="3373DDC7" w14:textId="77777777" w:rsidR="004A44A9" w:rsidRDefault="004A44A9" w:rsidP="00006EA4">
      <w:pPr>
        <w:spacing w:line="480" w:lineRule="auto"/>
        <w:rPr>
          <w:rFonts w:ascii="Times New Roman" w:hAnsi="Times New Roman"/>
          <w:b/>
          <w:color w:val="1F497D" w:themeColor="text2"/>
        </w:rPr>
      </w:pPr>
    </w:p>
    <w:p w14:paraId="7F0FE7DE" w14:textId="77777777" w:rsidR="004A44A9" w:rsidRDefault="004A44A9" w:rsidP="00006EA4">
      <w:pPr>
        <w:spacing w:line="480" w:lineRule="auto"/>
        <w:rPr>
          <w:rFonts w:ascii="Times New Roman" w:hAnsi="Times New Roman"/>
          <w:b/>
          <w:color w:val="1F497D" w:themeColor="text2"/>
        </w:rPr>
      </w:pPr>
    </w:p>
    <w:p w14:paraId="203F21EB" w14:textId="77777777" w:rsidR="004A44A9" w:rsidRDefault="004A44A9" w:rsidP="00006EA4">
      <w:pPr>
        <w:spacing w:line="480" w:lineRule="auto"/>
        <w:rPr>
          <w:rFonts w:ascii="Times New Roman" w:hAnsi="Times New Roman"/>
          <w:b/>
          <w:color w:val="1F497D" w:themeColor="text2"/>
        </w:rPr>
      </w:pPr>
    </w:p>
    <w:p w14:paraId="3104E7FF" w14:textId="77777777" w:rsidR="00AB5886" w:rsidRPr="00AB5886" w:rsidRDefault="002816E9" w:rsidP="00AB5886">
      <w:pPr>
        <w:ind w:left="720" w:hanging="720"/>
        <w:rPr>
          <w:noProof/>
          <w:sz w:val="20"/>
        </w:rPr>
      </w:pPr>
      <w:r>
        <w:rPr>
          <w:rFonts w:ascii="Arial" w:hAnsi="Arial"/>
        </w:rPr>
        <w:fldChar w:fldCharType="begin"/>
      </w:r>
      <w:r w:rsidR="00931D72">
        <w:rPr>
          <w:rFonts w:ascii="Arial" w:hAnsi="Arial"/>
        </w:rPr>
        <w:instrText xml:space="preserve"> ADDIN EN.REFLIST </w:instrText>
      </w:r>
      <w:r>
        <w:rPr>
          <w:rFonts w:ascii="Arial" w:hAnsi="Arial"/>
        </w:rPr>
        <w:fldChar w:fldCharType="separate"/>
      </w:r>
      <w:r w:rsidR="00AB5886" w:rsidRPr="00AB5886">
        <w:rPr>
          <w:noProof/>
          <w:sz w:val="20"/>
        </w:rPr>
        <w:t>[1]</w:t>
      </w:r>
      <w:r w:rsidR="00AB5886" w:rsidRPr="00AB5886">
        <w:rPr>
          <w:noProof/>
          <w:sz w:val="20"/>
        </w:rPr>
        <w:tab/>
        <w:t xml:space="preserve">Benson, W. (1973). </w:t>
      </w:r>
      <w:r w:rsidR="00AB5886" w:rsidRPr="00AB5886">
        <w:rPr>
          <w:i/>
          <w:noProof/>
          <w:sz w:val="20"/>
        </w:rPr>
        <w:t>The Creative Child Could be Any Child: Drawing out Inherent Creativity in Compositional Experiences.</w:t>
      </w:r>
      <w:r w:rsidR="00AB5886" w:rsidRPr="00AB5886">
        <w:rPr>
          <w:noProof/>
          <w:sz w:val="20"/>
        </w:rPr>
        <w:t xml:space="preserve"> Music Educators Journal </w:t>
      </w:r>
      <w:r w:rsidR="00AB5886" w:rsidRPr="00AB5886">
        <w:rPr>
          <w:b/>
          <w:noProof/>
          <w:sz w:val="20"/>
        </w:rPr>
        <w:t>59</w:t>
      </w:r>
      <w:r w:rsidR="00AB5886" w:rsidRPr="00AB5886">
        <w:rPr>
          <w:noProof/>
          <w:sz w:val="20"/>
        </w:rPr>
        <w:t>(8):38-40.</w:t>
      </w:r>
    </w:p>
    <w:p w14:paraId="2445013F" w14:textId="77777777" w:rsidR="00AB5886" w:rsidRPr="00AB5886" w:rsidRDefault="00AB5886" w:rsidP="00AB5886">
      <w:pPr>
        <w:ind w:left="720" w:hanging="720"/>
        <w:rPr>
          <w:noProof/>
          <w:sz w:val="20"/>
        </w:rPr>
      </w:pPr>
      <w:r w:rsidRPr="00AB5886">
        <w:rPr>
          <w:noProof/>
          <w:sz w:val="20"/>
        </w:rPr>
        <w:t>[2]</w:t>
      </w:r>
      <w:r w:rsidRPr="00AB5886">
        <w:rPr>
          <w:noProof/>
          <w:sz w:val="20"/>
        </w:rPr>
        <w:tab/>
        <w:t xml:space="preserve">Brandt, R.S. (May 1986). </w:t>
      </w:r>
      <w:r w:rsidRPr="00AB5886">
        <w:rPr>
          <w:i/>
          <w:noProof/>
          <w:sz w:val="20"/>
        </w:rPr>
        <w:t>On Creativity and Thinking Skills: A Conversation with David Perkins.</w:t>
      </w:r>
      <w:r w:rsidRPr="00AB5886">
        <w:rPr>
          <w:noProof/>
          <w:sz w:val="20"/>
        </w:rPr>
        <w:t xml:space="preserve"> Educational Leadership </w:t>
      </w:r>
      <w:r w:rsidRPr="00AB5886">
        <w:rPr>
          <w:b/>
          <w:noProof/>
          <w:sz w:val="20"/>
        </w:rPr>
        <w:t>43</w:t>
      </w:r>
      <w:r w:rsidRPr="00AB5886">
        <w:rPr>
          <w:noProof/>
          <w:sz w:val="20"/>
        </w:rPr>
        <w:t>(8):12-18.</w:t>
      </w:r>
    </w:p>
    <w:p w14:paraId="064D9F0A" w14:textId="77777777" w:rsidR="00AB5886" w:rsidRPr="00AB5886" w:rsidRDefault="00AB5886" w:rsidP="00AB5886">
      <w:pPr>
        <w:ind w:left="720" w:hanging="720"/>
        <w:rPr>
          <w:noProof/>
          <w:sz w:val="20"/>
        </w:rPr>
      </w:pPr>
      <w:r w:rsidRPr="00AB5886">
        <w:rPr>
          <w:noProof/>
          <w:sz w:val="20"/>
        </w:rPr>
        <w:t>[3]</w:t>
      </w:r>
      <w:r w:rsidRPr="00AB5886">
        <w:rPr>
          <w:noProof/>
          <w:sz w:val="20"/>
        </w:rPr>
        <w:tab/>
        <w:t xml:space="preserve">Eisner, E.W. (1988). </w:t>
      </w:r>
      <w:r w:rsidRPr="00AB5886">
        <w:rPr>
          <w:i/>
          <w:noProof/>
          <w:sz w:val="20"/>
        </w:rPr>
        <w:t>The Role of Discipline-Based Art Edcation in America's Schools</w:t>
      </w:r>
      <w:r w:rsidRPr="00AB5886">
        <w:rPr>
          <w:noProof/>
          <w:sz w:val="20"/>
        </w:rPr>
        <w:t>. The J. Paul Getty Trust: Stanford, California.</w:t>
      </w:r>
    </w:p>
    <w:p w14:paraId="6ADAEB3E" w14:textId="77777777" w:rsidR="00AB5886" w:rsidRPr="00AB5886" w:rsidRDefault="00AB5886" w:rsidP="00AB5886">
      <w:pPr>
        <w:ind w:left="720" w:hanging="720"/>
        <w:rPr>
          <w:noProof/>
          <w:sz w:val="20"/>
        </w:rPr>
      </w:pPr>
      <w:r w:rsidRPr="00AB5886">
        <w:rPr>
          <w:noProof/>
          <w:sz w:val="20"/>
        </w:rPr>
        <w:t>[4]</w:t>
      </w:r>
      <w:r w:rsidRPr="00AB5886">
        <w:rPr>
          <w:noProof/>
          <w:sz w:val="20"/>
        </w:rPr>
        <w:tab/>
        <w:t xml:space="preserve">Feldman, D.H. (1994). </w:t>
      </w:r>
      <w:r w:rsidRPr="00AB5886">
        <w:rPr>
          <w:i/>
          <w:noProof/>
          <w:sz w:val="20"/>
        </w:rPr>
        <w:t>Creativity: Proof That Development Occurs</w:t>
      </w:r>
      <w:r w:rsidRPr="00AB5886">
        <w:rPr>
          <w:noProof/>
          <w:sz w:val="20"/>
        </w:rPr>
        <w:t xml:space="preserve">. In D.H. Feldman, M. Czikszentmihaly, &amp; H. Gardner, eds. (1994). </w:t>
      </w:r>
      <w:r w:rsidRPr="00AB5886">
        <w:rPr>
          <w:i/>
          <w:noProof/>
          <w:sz w:val="20"/>
        </w:rPr>
        <w:t>Changing the World: A Framework for the Study of Creativity</w:t>
      </w:r>
      <w:r w:rsidRPr="00AB5886">
        <w:rPr>
          <w:noProof/>
          <w:sz w:val="20"/>
        </w:rPr>
        <w:t>. Praeger: Westport.</w:t>
      </w:r>
    </w:p>
    <w:p w14:paraId="6B7F9498" w14:textId="77777777" w:rsidR="00AB5886" w:rsidRPr="00AB5886" w:rsidRDefault="00AB5886" w:rsidP="00AB5886">
      <w:pPr>
        <w:ind w:left="720" w:hanging="720"/>
        <w:rPr>
          <w:noProof/>
          <w:sz w:val="20"/>
        </w:rPr>
      </w:pPr>
      <w:r w:rsidRPr="00AB5886">
        <w:rPr>
          <w:noProof/>
          <w:sz w:val="20"/>
        </w:rPr>
        <w:t>[5]</w:t>
      </w:r>
      <w:r w:rsidRPr="00AB5886">
        <w:rPr>
          <w:noProof/>
          <w:sz w:val="20"/>
        </w:rPr>
        <w:tab/>
        <w:t xml:space="preserve">Feldman, D.H., Csikszentmihaly, M., &amp; Gardner, H. (1994). </w:t>
      </w:r>
      <w:r w:rsidRPr="00AB5886">
        <w:rPr>
          <w:i/>
          <w:noProof/>
          <w:sz w:val="20"/>
        </w:rPr>
        <w:t>A Framework for the Study of Creativity</w:t>
      </w:r>
      <w:r w:rsidRPr="00AB5886">
        <w:rPr>
          <w:noProof/>
          <w:sz w:val="20"/>
        </w:rPr>
        <w:t xml:space="preserve">. In D.H. Feldman, M. Czikszentmihaly, &amp; H. Gardner, eds. (1994). </w:t>
      </w:r>
      <w:r w:rsidRPr="00AB5886">
        <w:rPr>
          <w:i/>
          <w:noProof/>
          <w:sz w:val="20"/>
        </w:rPr>
        <w:t>Changing the World: A Framework for the Study of Creativity</w:t>
      </w:r>
      <w:r w:rsidRPr="00AB5886">
        <w:rPr>
          <w:noProof/>
          <w:sz w:val="20"/>
        </w:rPr>
        <w:t>. Praeger: Westport.</w:t>
      </w:r>
    </w:p>
    <w:p w14:paraId="18747ACA" w14:textId="77777777" w:rsidR="00AB5886" w:rsidRPr="00AB5886" w:rsidRDefault="00AB5886" w:rsidP="00AB5886">
      <w:pPr>
        <w:ind w:left="720" w:hanging="720"/>
        <w:rPr>
          <w:noProof/>
          <w:sz w:val="20"/>
        </w:rPr>
      </w:pPr>
      <w:r w:rsidRPr="00AB5886">
        <w:rPr>
          <w:noProof/>
          <w:sz w:val="20"/>
        </w:rPr>
        <w:t>[6]</w:t>
      </w:r>
      <w:r w:rsidRPr="00AB5886">
        <w:rPr>
          <w:noProof/>
          <w:sz w:val="20"/>
        </w:rPr>
        <w:tab/>
        <w:t xml:space="preserve">Gardner, H. (1993). </w:t>
      </w:r>
      <w:r w:rsidRPr="00AB5886">
        <w:rPr>
          <w:i/>
          <w:noProof/>
          <w:sz w:val="20"/>
        </w:rPr>
        <w:t>Creating Minds</w:t>
      </w:r>
      <w:r w:rsidRPr="00AB5886">
        <w:rPr>
          <w:noProof/>
          <w:sz w:val="20"/>
        </w:rPr>
        <w:t>. New York: Basic Books.</w:t>
      </w:r>
    </w:p>
    <w:p w14:paraId="47975CB1" w14:textId="77777777" w:rsidR="00AB5886" w:rsidRPr="00AB5886" w:rsidRDefault="00AB5886" w:rsidP="00AB5886">
      <w:pPr>
        <w:ind w:left="720" w:hanging="720"/>
        <w:rPr>
          <w:noProof/>
          <w:sz w:val="20"/>
        </w:rPr>
      </w:pPr>
      <w:r w:rsidRPr="00AB5886">
        <w:rPr>
          <w:noProof/>
          <w:sz w:val="20"/>
        </w:rPr>
        <w:t>[7]</w:t>
      </w:r>
      <w:r w:rsidRPr="00AB5886">
        <w:rPr>
          <w:noProof/>
          <w:sz w:val="20"/>
        </w:rPr>
        <w:tab/>
        <w:t xml:space="preserve">Groch, J. (1969). </w:t>
      </w:r>
      <w:r w:rsidRPr="00AB5886">
        <w:rPr>
          <w:i/>
          <w:noProof/>
          <w:sz w:val="20"/>
        </w:rPr>
        <w:t>The Right to Create</w:t>
      </w:r>
      <w:r w:rsidRPr="00AB5886">
        <w:rPr>
          <w:noProof/>
          <w:sz w:val="20"/>
        </w:rPr>
        <w:t>. Boston: Little Brown.</w:t>
      </w:r>
    </w:p>
    <w:p w14:paraId="14CBCCD1" w14:textId="77777777" w:rsidR="00AB5886" w:rsidRPr="00AB5886" w:rsidRDefault="00AB5886" w:rsidP="00AB5886">
      <w:pPr>
        <w:ind w:left="720" w:hanging="720"/>
        <w:rPr>
          <w:noProof/>
          <w:sz w:val="20"/>
        </w:rPr>
      </w:pPr>
      <w:r w:rsidRPr="00AB5886">
        <w:rPr>
          <w:noProof/>
          <w:sz w:val="20"/>
        </w:rPr>
        <w:t>[8]</w:t>
      </w:r>
      <w:r w:rsidRPr="00AB5886">
        <w:rPr>
          <w:noProof/>
          <w:sz w:val="20"/>
        </w:rPr>
        <w:tab/>
        <w:t xml:space="preserve">Hennessey, B.A. (2003). </w:t>
      </w:r>
      <w:r w:rsidRPr="00AB5886">
        <w:rPr>
          <w:i/>
          <w:noProof/>
          <w:sz w:val="20"/>
        </w:rPr>
        <w:t>The Social Psychology of Creativity.</w:t>
      </w:r>
      <w:r w:rsidRPr="00AB5886">
        <w:rPr>
          <w:noProof/>
          <w:sz w:val="20"/>
        </w:rPr>
        <w:t xml:space="preserve"> Scandinavian Journal of Educational Research </w:t>
      </w:r>
      <w:r w:rsidRPr="00AB5886">
        <w:rPr>
          <w:b/>
          <w:noProof/>
          <w:sz w:val="20"/>
        </w:rPr>
        <w:t>47</w:t>
      </w:r>
      <w:r w:rsidRPr="00AB5886">
        <w:rPr>
          <w:noProof/>
          <w:sz w:val="20"/>
        </w:rPr>
        <w:t>(3):253-271.</w:t>
      </w:r>
    </w:p>
    <w:p w14:paraId="697D3195" w14:textId="77777777" w:rsidR="00AB5886" w:rsidRPr="00AB5886" w:rsidRDefault="00AB5886" w:rsidP="00AB5886">
      <w:pPr>
        <w:ind w:left="720" w:hanging="720"/>
        <w:rPr>
          <w:noProof/>
          <w:sz w:val="20"/>
        </w:rPr>
      </w:pPr>
      <w:r w:rsidRPr="00AB5886">
        <w:rPr>
          <w:noProof/>
          <w:sz w:val="20"/>
        </w:rPr>
        <w:t>[9]</w:t>
      </w:r>
      <w:r w:rsidRPr="00AB5886">
        <w:rPr>
          <w:noProof/>
          <w:sz w:val="20"/>
        </w:rPr>
        <w:tab/>
        <w:t xml:space="preserve">Moran, S., &amp; John-Steiner, V. (1994). </w:t>
      </w:r>
      <w:r w:rsidRPr="00AB5886">
        <w:rPr>
          <w:i/>
          <w:noProof/>
          <w:sz w:val="20"/>
        </w:rPr>
        <w:t>Creativity in the Making: Vygotsky's Contemporary Contribution to the Dialectic of Development and Creativity</w:t>
      </w:r>
      <w:r w:rsidRPr="00AB5886">
        <w:rPr>
          <w:noProof/>
          <w:sz w:val="20"/>
        </w:rPr>
        <w:t xml:space="preserve">. In D.H. Feldman, M. Czikszentmihaly, &amp; H. Gardner, eds. (1994). </w:t>
      </w:r>
      <w:r w:rsidRPr="00AB5886">
        <w:rPr>
          <w:i/>
          <w:noProof/>
          <w:sz w:val="20"/>
        </w:rPr>
        <w:t>Creativity and Development</w:t>
      </w:r>
      <w:r w:rsidRPr="00AB5886">
        <w:rPr>
          <w:noProof/>
          <w:sz w:val="20"/>
        </w:rPr>
        <w:t>. Praeger: Westport.</w:t>
      </w:r>
    </w:p>
    <w:p w14:paraId="02E42229" w14:textId="77777777" w:rsidR="00AB5886" w:rsidRPr="00AB5886" w:rsidRDefault="00AB5886" w:rsidP="00AB5886">
      <w:pPr>
        <w:ind w:left="720" w:hanging="720"/>
        <w:rPr>
          <w:noProof/>
          <w:sz w:val="20"/>
        </w:rPr>
      </w:pPr>
      <w:r w:rsidRPr="00AB5886">
        <w:rPr>
          <w:noProof/>
          <w:sz w:val="20"/>
        </w:rPr>
        <w:t>[10]</w:t>
      </w:r>
      <w:r w:rsidRPr="00AB5886">
        <w:rPr>
          <w:noProof/>
          <w:sz w:val="20"/>
        </w:rPr>
        <w:tab/>
        <w:t xml:space="preserve">Sawyer, R.K. (2007). </w:t>
      </w:r>
      <w:r w:rsidRPr="00AB5886">
        <w:rPr>
          <w:i/>
          <w:noProof/>
          <w:sz w:val="20"/>
        </w:rPr>
        <w:t>Group Genius: The Creative Power of Collaboration</w:t>
      </w:r>
      <w:r w:rsidRPr="00AB5886">
        <w:rPr>
          <w:noProof/>
          <w:sz w:val="20"/>
        </w:rPr>
        <w:t>. New York: Basic Books.</w:t>
      </w:r>
    </w:p>
    <w:p w14:paraId="04FF2A22" w14:textId="77777777" w:rsidR="00AB5886" w:rsidRPr="00AB5886" w:rsidRDefault="00AB5886" w:rsidP="00AB5886">
      <w:pPr>
        <w:ind w:left="720" w:hanging="720"/>
        <w:rPr>
          <w:noProof/>
          <w:sz w:val="20"/>
        </w:rPr>
      </w:pPr>
      <w:r w:rsidRPr="00AB5886">
        <w:rPr>
          <w:noProof/>
          <w:sz w:val="20"/>
        </w:rPr>
        <w:t>[11]</w:t>
      </w:r>
      <w:r w:rsidRPr="00AB5886">
        <w:rPr>
          <w:noProof/>
          <w:sz w:val="20"/>
        </w:rPr>
        <w:tab/>
        <w:t xml:space="preserve">Webster, P. (1990). </w:t>
      </w:r>
      <w:r w:rsidRPr="00AB5886">
        <w:rPr>
          <w:i/>
          <w:noProof/>
          <w:sz w:val="20"/>
        </w:rPr>
        <w:t>Creativity as Creative Thinking.</w:t>
      </w:r>
      <w:r w:rsidRPr="00AB5886">
        <w:rPr>
          <w:noProof/>
          <w:sz w:val="20"/>
        </w:rPr>
        <w:t xml:space="preserve"> Music Educators Journal </w:t>
      </w:r>
      <w:r w:rsidRPr="00AB5886">
        <w:rPr>
          <w:b/>
          <w:noProof/>
          <w:sz w:val="20"/>
        </w:rPr>
        <w:t>76</w:t>
      </w:r>
      <w:r w:rsidRPr="00AB5886">
        <w:rPr>
          <w:noProof/>
          <w:sz w:val="20"/>
        </w:rPr>
        <w:t>(9):22-28.</w:t>
      </w:r>
    </w:p>
    <w:p w14:paraId="4C000669" w14:textId="77777777" w:rsidR="00AB5886" w:rsidRPr="00AB5886" w:rsidRDefault="00AB5886" w:rsidP="00AB5886">
      <w:pPr>
        <w:ind w:left="720" w:hanging="720"/>
        <w:rPr>
          <w:noProof/>
          <w:sz w:val="20"/>
        </w:rPr>
      </w:pPr>
      <w:r w:rsidRPr="00AB5886">
        <w:rPr>
          <w:noProof/>
          <w:sz w:val="20"/>
        </w:rPr>
        <w:t>[12]</w:t>
      </w:r>
      <w:r w:rsidRPr="00AB5886">
        <w:rPr>
          <w:noProof/>
          <w:sz w:val="20"/>
        </w:rPr>
        <w:tab/>
        <w:t xml:space="preserve">Wiggins, J. (1999). </w:t>
      </w:r>
      <w:r w:rsidRPr="00AB5886">
        <w:rPr>
          <w:i/>
          <w:noProof/>
          <w:sz w:val="20"/>
        </w:rPr>
        <w:t>Teacher Control and Creativity.</w:t>
      </w:r>
      <w:r w:rsidRPr="00AB5886">
        <w:rPr>
          <w:noProof/>
          <w:sz w:val="20"/>
        </w:rPr>
        <w:t xml:space="preserve"> Music Educators Journal </w:t>
      </w:r>
      <w:r w:rsidRPr="00AB5886">
        <w:rPr>
          <w:b/>
          <w:noProof/>
          <w:sz w:val="20"/>
        </w:rPr>
        <w:t>85</w:t>
      </w:r>
      <w:r w:rsidRPr="00AB5886">
        <w:rPr>
          <w:noProof/>
          <w:sz w:val="20"/>
        </w:rPr>
        <w:t>(5):30-44.</w:t>
      </w:r>
    </w:p>
    <w:p w14:paraId="3802D37C" w14:textId="77777777" w:rsidR="00AB5886" w:rsidRDefault="00AB5886" w:rsidP="00AB5886">
      <w:pPr>
        <w:ind w:left="720" w:hanging="720"/>
        <w:rPr>
          <w:noProof/>
          <w:sz w:val="20"/>
        </w:rPr>
      </w:pPr>
    </w:p>
    <w:p w14:paraId="5F78156F" w14:textId="77777777" w:rsidR="00E51904" w:rsidRPr="008E2921" w:rsidRDefault="002816E9" w:rsidP="008E2921">
      <w:pPr>
        <w:spacing w:line="480" w:lineRule="auto"/>
        <w:ind w:firstLine="720"/>
        <w:rPr>
          <w:rFonts w:ascii="Arial" w:hAnsi="Arial"/>
        </w:rPr>
      </w:pPr>
      <w:r>
        <w:rPr>
          <w:rFonts w:ascii="Arial" w:hAnsi="Arial"/>
        </w:rPr>
        <w:fldChar w:fldCharType="end"/>
      </w:r>
    </w:p>
    <w:sectPr w:rsidR="00E51904" w:rsidRPr="008E2921" w:rsidSect="0068738B">
      <w:headerReference w:type="default" r:id="rId8"/>
      <w:footerReference w:type="default" r:id="rId9"/>
      <w:pgSz w:w="12240" w:h="15840"/>
      <w:pgMar w:top="1440" w:right="1440" w:bottom="1440" w:left="2160" w:header="1195" w:footer="119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5AD8C" w14:textId="77777777" w:rsidR="0067063E" w:rsidRDefault="0067063E">
      <w:r>
        <w:separator/>
      </w:r>
    </w:p>
  </w:endnote>
  <w:endnote w:type="continuationSeparator" w:id="0">
    <w:p w14:paraId="36CB7BB0" w14:textId="77777777" w:rsidR="0067063E" w:rsidRDefault="00670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Plantin">
    <w:altName w:val="Arial"/>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7F41D" w14:textId="77777777" w:rsidR="0067063E" w:rsidRPr="00211B80" w:rsidRDefault="0067063E">
    <w:pPr>
      <w:pStyle w:val="Footer"/>
      <w:rPr>
        <w:rFonts w:ascii="Arial" w:hAnsi="Arial"/>
        <w:color w:val="1F497D" w:themeColor="text2"/>
        <w:sz w:val="20"/>
        <w:u w:val="single"/>
      </w:rPr>
    </w:pPr>
    <w:r w:rsidRPr="00211B80">
      <w:rPr>
        <w:rFonts w:ascii="Arial" w:hAnsi="Arial"/>
        <w:color w:val="1F497D" w:themeColor="text2"/>
        <w:sz w:val="20"/>
        <w:u w:val="single"/>
      </w:rPr>
      <w:t>Chapte</w:t>
    </w:r>
    <w:r>
      <w:rPr>
        <w:rFonts w:ascii="Arial" w:hAnsi="Arial"/>
        <w:color w:val="1F497D" w:themeColor="text2"/>
        <w:sz w:val="20"/>
        <w:u w:val="single"/>
      </w:rPr>
      <w:t>r 6: Imaginatin and Creativity</w:t>
    </w:r>
    <w:r w:rsidRPr="00211B80">
      <w:rPr>
        <w:rFonts w:ascii="Arial" w:hAnsi="Arial"/>
        <w:color w:val="1F497D" w:themeColor="text2"/>
        <w:sz w:val="20"/>
        <w:u w:val="single"/>
      </w:rPr>
      <w:tab/>
    </w:r>
    <w:r w:rsidRPr="00211B80">
      <w:rPr>
        <w:rFonts w:ascii="Arial" w:hAnsi="Arial"/>
        <w:color w:val="1F497D" w:themeColor="text2"/>
        <w:sz w:val="20"/>
        <w:u w:val="single"/>
      </w:rPr>
      <w:tab/>
      <w:t xml:space="preserve">Page </w:t>
    </w:r>
    <w:r w:rsidRPr="00211B80">
      <w:rPr>
        <w:rStyle w:val="PageNumber"/>
        <w:color w:val="1F497D" w:themeColor="text2"/>
        <w:sz w:val="20"/>
        <w:u w:val="single"/>
      </w:rPr>
      <w:fldChar w:fldCharType="begin"/>
    </w:r>
    <w:r w:rsidRPr="00211B80">
      <w:rPr>
        <w:rStyle w:val="PageNumber"/>
        <w:color w:val="1F497D" w:themeColor="text2"/>
        <w:sz w:val="20"/>
        <w:u w:val="single"/>
      </w:rPr>
      <w:instrText xml:space="preserve"> PAGE </w:instrText>
    </w:r>
    <w:r w:rsidRPr="00211B80">
      <w:rPr>
        <w:rStyle w:val="PageNumber"/>
        <w:color w:val="1F497D" w:themeColor="text2"/>
        <w:sz w:val="20"/>
        <w:u w:val="single"/>
      </w:rPr>
      <w:fldChar w:fldCharType="separate"/>
    </w:r>
    <w:r w:rsidR="00520612">
      <w:rPr>
        <w:rStyle w:val="PageNumber"/>
        <w:noProof/>
        <w:color w:val="1F497D" w:themeColor="text2"/>
        <w:sz w:val="20"/>
        <w:u w:val="single"/>
      </w:rPr>
      <w:t>20</w:t>
    </w:r>
    <w:r w:rsidRPr="00211B80">
      <w:rPr>
        <w:rStyle w:val="PageNumber"/>
        <w:color w:val="1F497D" w:themeColor="text2"/>
        <w:sz w:val="20"/>
        <w:u w:val="single"/>
      </w:rPr>
      <w:fldChar w:fldCharType="end"/>
    </w:r>
    <w:r w:rsidRPr="00211B80">
      <w:rPr>
        <w:rStyle w:val="PageNumber"/>
        <w:color w:val="1F497D" w:themeColor="text2"/>
        <w:sz w:val="20"/>
        <w:u w:val="single"/>
      </w:rPr>
      <w:t>-6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775CF" w14:textId="77777777" w:rsidR="0067063E" w:rsidRDefault="0067063E">
      <w:r>
        <w:separator/>
      </w:r>
    </w:p>
  </w:footnote>
  <w:footnote w:type="continuationSeparator" w:id="0">
    <w:p w14:paraId="70C81A7C" w14:textId="77777777" w:rsidR="0067063E" w:rsidRDefault="006706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EDD6C" w14:textId="77777777" w:rsidR="0067063E" w:rsidRPr="00211B80" w:rsidRDefault="0067063E">
    <w:pPr>
      <w:pStyle w:val="Header"/>
      <w:rPr>
        <w:rFonts w:ascii="Arial" w:hAnsi="Arial"/>
        <w:color w:val="1F497D" w:themeColor="text2"/>
        <w:sz w:val="20"/>
        <w:u w:val="single"/>
      </w:rPr>
    </w:pPr>
    <w:r w:rsidRPr="00211B80">
      <w:rPr>
        <w:rFonts w:ascii="Arial" w:hAnsi="Arial"/>
        <w:color w:val="1F497D" w:themeColor="text2"/>
        <w:sz w:val="20"/>
        <w:u w:val="single"/>
      </w:rPr>
      <w:t>Greher and Heines                                                                         Computaional Thinking in Sound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836FB"/>
    <w:multiLevelType w:val="hybridMultilevel"/>
    <w:tmpl w:val="D4E619E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revisionView w:markup="0"/>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esse-Numbered&lt;/Style&gt;&lt;LeftDelim&gt;{&lt;/LeftDelim&gt;&lt;RightDelim&gt;}&lt;/RightDelim&gt;&lt;FontName&gt;Verdana&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OUP-GreherHeines.enl&lt;/item&gt;&lt;/Libraries&gt;&lt;/ENLibraries&gt;"/>
  </w:docVars>
  <w:rsids>
    <w:rsidRoot w:val="001E1759"/>
    <w:rsid w:val="00006EA4"/>
    <w:rsid w:val="00010E73"/>
    <w:rsid w:val="000121E1"/>
    <w:rsid w:val="00021A49"/>
    <w:rsid w:val="00024B58"/>
    <w:rsid w:val="00040A3C"/>
    <w:rsid w:val="00042CBF"/>
    <w:rsid w:val="00044ADF"/>
    <w:rsid w:val="000472A4"/>
    <w:rsid w:val="00055FCC"/>
    <w:rsid w:val="0005677B"/>
    <w:rsid w:val="000601CE"/>
    <w:rsid w:val="0006059D"/>
    <w:rsid w:val="00064ACA"/>
    <w:rsid w:val="000735EF"/>
    <w:rsid w:val="00073826"/>
    <w:rsid w:val="000769FB"/>
    <w:rsid w:val="00082BEB"/>
    <w:rsid w:val="00090674"/>
    <w:rsid w:val="000932ED"/>
    <w:rsid w:val="000A4F2F"/>
    <w:rsid w:val="000B64AA"/>
    <w:rsid w:val="000C594A"/>
    <w:rsid w:val="000D3C50"/>
    <w:rsid w:val="000D7B11"/>
    <w:rsid w:val="000E1733"/>
    <w:rsid w:val="000E27B7"/>
    <w:rsid w:val="000E74D5"/>
    <w:rsid w:val="000F46DA"/>
    <w:rsid w:val="00102685"/>
    <w:rsid w:val="001135E4"/>
    <w:rsid w:val="00122537"/>
    <w:rsid w:val="00123945"/>
    <w:rsid w:val="0013294E"/>
    <w:rsid w:val="00141543"/>
    <w:rsid w:val="00143AC0"/>
    <w:rsid w:val="001444E0"/>
    <w:rsid w:val="001507F6"/>
    <w:rsid w:val="00156E69"/>
    <w:rsid w:val="00157F3B"/>
    <w:rsid w:val="00161A9A"/>
    <w:rsid w:val="00165E43"/>
    <w:rsid w:val="00166714"/>
    <w:rsid w:val="001700DD"/>
    <w:rsid w:val="0017010E"/>
    <w:rsid w:val="00170902"/>
    <w:rsid w:val="00174751"/>
    <w:rsid w:val="00186F34"/>
    <w:rsid w:val="00194CA2"/>
    <w:rsid w:val="001A3925"/>
    <w:rsid w:val="001B6615"/>
    <w:rsid w:val="001C40DB"/>
    <w:rsid w:val="001C452C"/>
    <w:rsid w:val="001D2C8E"/>
    <w:rsid w:val="001E1759"/>
    <w:rsid w:val="001E21DE"/>
    <w:rsid w:val="001F0920"/>
    <w:rsid w:val="001F268C"/>
    <w:rsid w:val="001F4F19"/>
    <w:rsid w:val="001F7801"/>
    <w:rsid w:val="001F7CFB"/>
    <w:rsid w:val="00211B80"/>
    <w:rsid w:val="0022023F"/>
    <w:rsid w:val="00221AC3"/>
    <w:rsid w:val="002226C5"/>
    <w:rsid w:val="0022438F"/>
    <w:rsid w:val="00226245"/>
    <w:rsid w:val="002335B3"/>
    <w:rsid w:val="00236C51"/>
    <w:rsid w:val="00237B83"/>
    <w:rsid w:val="00245D9C"/>
    <w:rsid w:val="00246A60"/>
    <w:rsid w:val="00251B17"/>
    <w:rsid w:val="00255CAD"/>
    <w:rsid w:val="002638C3"/>
    <w:rsid w:val="002640C4"/>
    <w:rsid w:val="00265471"/>
    <w:rsid w:val="002703D9"/>
    <w:rsid w:val="00277ACE"/>
    <w:rsid w:val="002816E9"/>
    <w:rsid w:val="002823FA"/>
    <w:rsid w:val="0029215B"/>
    <w:rsid w:val="00295493"/>
    <w:rsid w:val="002B03DB"/>
    <w:rsid w:val="002D6FF5"/>
    <w:rsid w:val="002E15A3"/>
    <w:rsid w:val="002E396B"/>
    <w:rsid w:val="002E3F16"/>
    <w:rsid w:val="002E5478"/>
    <w:rsid w:val="002F074D"/>
    <w:rsid w:val="002F2AC5"/>
    <w:rsid w:val="002F3223"/>
    <w:rsid w:val="00301951"/>
    <w:rsid w:val="00306478"/>
    <w:rsid w:val="00314383"/>
    <w:rsid w:val="00315213"/>
    <w:rsid w:val="0033026A"/>
    <w:rsid w:val="00335F12"/>
    <w:rsid w:val="0034180A"/>
    <w:rsid w:val="003438D0"/>
    <w:rsid w:val="003503CC"/>
    <w:rsid w:val="0035334C"/>
    <w:rsid w:val="0035436B"/>
    <w:rsid w:val="0036658A"/>
    <w:rsid w:val="00372022"/>
    <w:rsid w:val="0037410F"/>
    <w:rsid w:val="00376BB7"/>
    <w:rsid w:val="003963ED"/>
    <w:rsid w:val="00396E68"/>
    <w:rsid w:val="003A5234"/>
    <w:rsid w:val="003B0DA4"/>
    <w:rsid w:val="003B4AD1"/>
    <w:rsid w:val="003B4FCF"/>
    <w:rsid w:val="003E68C7"/>
    <w:rsid w:val="003F0E47"/>
    <w:rsid w:val="00400820"/>
    <w:rsid w:val="004072E7"/>
    <w:rsid w:val="00407E4F"/>
    <w:rsid w:val="00413A40"/>
    <w:rsid w:val="00417168"/>
    <w:rsid w:val="004356D5"/>
    <w:rsid w:val="004379E2"/>
    <w:rsid w:val="004411B0"/>
    <w:rsid w:val="00441939"/>
    <w:rsid w:val="00443BC6"/>
    <w:rsid w:val="00452B74"/>
    <w:rsid w:val="00453E89"/>
    <w:rsid w:val="00455AD9"/>
    <w:rsid w:val="00460AED"/>
    <w:rsid w:val="00460DB2"/>
    <w:rsid w:val="00463EAC"/>
    <w:rsid w:val="00465507"/>
    <w:rsid w:val="00477204"/>
    <w:rsid w:val="00480454"/>
    <w:rsid w:val="00482E60"/>
    <w:rsid w:val="00494F9B"/>
    <w:rsid w:val="00497D17"/>
    <w:rsid w:val="004A44A9"/>
    <w:rsid w:val="004A46D1"/>
    <w:rsid w:val="004A70A8"/>
    <w:rsid w:val="004A7E0A"/>
    <w:rsid w:val="004C0C53"/>
    <w:rsid w:val="004C4605"/>
    <w:rsid w:val="004D100B"/>
    <w:rsid w:val="004E780A"/>
    <w:rsid w:val="00503A1A"/>
    <w:rsid w:val="00514DC4"/>
    <w:rsid w:val="005161BB"/>
    <w:rsid w:val="00520612"/>
    <w:rsid w:val="00521B17"/>
    <w:rsid w:val="00525E72"/>
    <w:rsid w:val="005262D2"/>
    <w:rsid w:val="00532EE3"/>
    <w:rsid w:val="00537968"/>
    <w:rsid w:val="00540098"/>
    <w:rsid w:val="005401A0"/>
    <w:rsid w:val="00547BF2"/>
    <w:rsid w:val="00550930"/>
    <w:rsid w:val="005512B3"/>
    <w:rsid w:val="00554535"/>
    <w:rsid w:val="005553E7"/>
    <w:rsid w:val="00560F7D"/>
    <w:rsid w:val="005706BC"/>
    <w:rsid w:val="005719CB"/>
    <w:rsid w:val="00571CD9"/>
    <w:rsid w:val="005740E6"/>
    <w:rsid w:val="0057559D"/>
    <w:rsid w:val="005761C8"/>
    <w:rsid w:val="00587DE5"/>
    <w:rsid w:val="005917DD"/>
    <w:rsid w:val="00593431"/>
    <w:rsid w:val="00595B2D"/>
    <w:rsid w:val="005A0A73"/>
    <w:rsid w:val="005A0EE8"/>
    <w:rsid w:val="005B097B"/>
    <w:rsid w:val="005B6A81"/>
    <w:rsid w:val="005C15A6"/>
    <w:rsid w:val="005C18EA"/>
    <w:rsid w:val="005D2ECF"/>
    <w:rsid w:val="005E0641"/>
    <w:rsid w:val="005E6771"/>
    <w:rsid w:val="005F35AC"/>
    <w:rsid w:val="005F4A44"/>
    <w:rsid w:val="005F60D9"/>
    <w:rsid w:val="00604D16"/>
    <w:rsid w:val="006072D6"/>
    <w:rsid w:val="00610EE5"/>
    <w:rsid w:val="00615016"/>
    <w:rsid w:val="0062136C"/>
    <w:rsid w:val="00625BEA"/>
    <w:rsid w:val="00634CFC"/>
    <w:rsid w:val="0063750E"/>
    <w:rsid w:val="00642367"/>
    <w:rsid w:val="00645B04"/>
    <w:rsid w:val="006506FF"/>
    <w:rsid w:val="00652644"/>
    <w:rsid w:val="00653949"/>
    <w:rsid w:val="00654A96"/>
    <w:rsid w:val="00654E86"/>
    <w:rsid w:val="006637FF"/>
    <w:rsid w:val="006659A4"/>
    <w:rsid w:val="0067063E"/>
    <w:rsid w:val="00685A99"/>
    <w:rsid w:val="0068738B"/>
    <w:rsid w:val="00690AC3"/>
    <w:rsid w:val="006978CF"/>
    <w:rsid w:val="006A24D7"/>
    <w:rsid w:val="006C10D0"/>
    <w:rsid w:val="006C33A0"/>
    <w:rsid w:val="006C377D"/>
    <w:rsid w:val="006C3F86"/>
    <w:rsid w:val="006D0841"/>
    <w:rsid w:val="006D51AE"/>
    <w:rsid w:val="006D6375"/>
    <w:rsid w:val="006E06C6"/>
    <w:rsid w:val="006E0AD2"/>
    <w:rsid w:val="006E6B1E"/>
    <w:rsid w:val="006F0677"/>
    <w:rsid w:val="006F31B4"/>
    <w:rsid w:val="006F53DF"/>
    <w:rsid w:val="006F5A49"/>
    <w:rsid w:val="006F6771"/>
    <w:rsid w:val="006F76FD"/>
    <w:rsid w:val="007013AE"/>
    <w:rsid w:val="00703236"/>
    <w:rsid w:val="00710870"/>
    <w:rsid w:val="00712C6D"/>
    <w:rsid w:val="00714021"/>
    <w:rsid w:val="00717CCA"/>
    <w:rsid w:val="00720C27"/>
    <w:rsid w:val="00724588"/>
    <w:rsid w:val="007339F8"/>
    <w:rsid w:val="007409BB"/>
    <w:rsid w:val="00746729"/>
    <w:rsid w:val="007552E8"/>
    <w:rsid w:val="007616FF"/>
    <w:rsid w:val="00766400"/>
    <w:rsid w:val="007767F3"/>
    <w:rsid w:val="00776DE0"/>
    <w:rsid w:val="00781114"/>
    <w:rsid w:val="007A1BFF"/>
    <w:rsid w:val="007A53D5"/>
    <w:rsid w:val="007A6168"/>
    <w:rsid w:val="007B0F43"/>
    <w:rsid w:val="007B125E"/>
    <w:rsid w:val="007C00E7"/>
    <w:rsid w:val="007C1853"/>
    <w:rsid w:val="007C4444"/>
    <w:rsid w:val="007D34F6"/>
    <w:rsid w:val="007D4309"/>
    <w:rsid w:val="007D69BD"/>
    <w:rsid w:val="007F5BE2"/>
    <w:rsid w:val="008071A7"/>
    <w:rsid w:val="0081727C"/>
    <w:rsid w:val="00831908"/>
    <w:rsid w:val="00836C91"/>
    <w:rsid w:val="00850C79"/>
    <w:rsid w:val="008523D4"/>
    <w:rsid w:val="008609F3"/>
    <w:rsid w:val="00864A42"/>
    <w:rsid w:val="008764EC"/>
    <w:rsid w:val="00881996"/>
    <w:rsid w:val="00883919"/>
    <w:rsid w:val="00887CCB"/>
    <w:rsid w:val="008A0DC0"/>
    <w:rsid w:val="008A3CF4"/>
    <w:rsid w:val="008A556D"/>
    <w:rsid w:val="008B33C3"/>
    <w:rsid w:val="008D0E75"/>
    <w:rsid w:val="008D7B64"/>
    <w:rsid w:val="008E2921"/>
    <w:rsid w:val="008E56B3"/>
    <w:rsid w:val="008F6E4B"/>
    <w:rsid w:val="008F736E"/>
    <w:rsid w:val="00901823"/>
    <w:rsid w:val="00902728"/>
    <w:rsid w:val="00931AA2"/>
    <w:rsid w:val="00931D72"/>
    <w:rsid w:val="00932EA7"/>
    <w:rsid w:val="00934189"/>
    <w:rsid w:val="00935CEC"/>
    <w:rsid w:val="00936E52"/>
    <w:rsid w:val="0093743E"/>
    <w:rsid w:val="009409AA"/>
    <w:rsid w:val="00953746"/>
    <w:rsid w:val="00962307"/>
    <w:rsid w:val="0097210B"/>
    <w:rsid w:val="009808D3"/>
    <w:rsid w:val="00990DC0"/>
    <w:rsid w:val="009966A9"/>
    <w:rsid w:val="009A3723"/>
    <w:rsid w:val="009A39DD"/>
    <w:rsid w:val="009B48A5"/>
    <w:rsid w:val="009C555C"/>
    <w:rsid w:val="009C61A8"/>
    <w:rsid w:val="009D0ED0"/>
    <w:rsid w:val="009D2F8C"/>
    <w:rsid w:val="009E2A1C"/>
    <w:rsid w:val="009E44CA"/>
    <w:rsid w:val="009E458D"/>
    <w:rsid w:val="009F0078"/>
    <w:rsid w:val="009F489F"/>
    <w:rsid w:val="009F6328"/>
    <w:rsid w:val="00A1085E"/>
    <w:rsid w:val="00A16731"/>
    <w:rsid w:val="00A1722F"/>
    <w:rsid w:val="00A20398"/>
    <w:rsid w:val="00A30A2E"/>
    <w:rsid w:val="00A33CC4"/>
    <w:rsid w:val="00A3632E"/>
    <w:rsid w:val="00A4167D"/>
    <w:rsid w:val="00A45EE6"/>
    <w:rsid w:val="00A572BF"/>
    <w:rsid w:val="00A60BB1"/>
    <w:rsid w:val="00A6559E"/>
    <w:rsid w:val="00A65F3D"/>
    <w:rsid w:val="00A7028A"/>
    <w:rsid w:val="00A74952"/>
    <w:rsid w:val="00A74DC7"/>
    <w:rsid w:val="00A938C4"/>
    <w:rsid w:val="00AA1390"/>
    <w:rsid w:val="00AA44B8"/>
    <w:rsid w:val="00AA45A6"/>
    <w:rsid w:val="00AB5886"/>
    <w:rsid w:val="00AC0355"/>
    <w:rsid w:val="00AC2568"/>
    <w:rsid w:val="00AC63F2"/>
    <w:rsid w:val="00AD11DA"/>
    <w:rsid w:val="00AD3EB0"/>
    <w:rsid w:val="00AE0439"/>
    <w:rsid w:val="00AE5AA7"/>
    <w:rsid w:val="00AF1455"/>
    <w:rsid w:val="00AF5386"/>
    <w:rsid w:val="00AF64E6"/>
    <w:rsid w:val="00AF77BC"/>
    <w:rsid w:val="00B02560"/>
    <w:rsid w:val="00B062B6"/>
    <w:rsid w:val="00B06A73"/>
    <w:rsid w:val="00B12882"/>
    <w:rsid w:val="00B1357B"/>
    <w:rsid w:val="00B14BCE"/>
    <w:rsid w:val="00B21267"/>
    <w:rsid w:val="00B23B20"/>
    <w:rsid w:val="00B2752C"/>
    <w:rsid w:val="00B327A8"/>
    <w:rsid w:val="00B34AFB"/>
    <w:rsid w:val="00B3619E"/>
    <w:rsid w:val="00B430D0"/>
    <w:rsid w:val="00B509BD"/>
    <w:rsid w:val="00B5182C"/>
    <w:rsid w:val="00B52C8E"/>
    <w:rsid w:val="00B70FA9"/>
    <w:rsid w:val="00B753D8"/>
    <w:rsid w:val="00B806EF"/>
    <w:rsid w:val="00B82D75"/>
    <w:rsid w:val="00B93B5E"/>
    <w:rsid w:val="00BA33FC"/>
    <w:rsid w:val="00BC1E86"/>
    <w:rsid w:val="00BD5453"/>
    <w:rsid w:val="00BD6B2F"/>
    <w:rsid w:val="00BE2D94"/>
    <w:rsid w:val="00BF0611"/>
    <w:rsid w:val="00BF742E"/>
    <w:rsid w:val="00C01DD3"/>
    <w:rsid w:val="00C05220"/>
    <w:rsid w:val="00C07822"/>
    <w:rsid w:val="00C44E61"/>
    <w:rsid w:val="00C50E0E"/>
    <w:rsid w:val="00C513DD"/>
    <w:rsid w:val="00C51442"/>
    <w:rsid w:val="00C63865"/>
    <w:rsid w:val="00C67441"/>
    <w:rsid w:val="00C72D82"/>
    <w:rsid w:val="00C86026"/>
    <w:rsid w:val="00C90CA9"/>
    <w:rsid w:val="00CA063A"/>
    <w:rsid w:val="00CA06A8"/>
    <w:rsid w:val="00CA4828"/>
    <w:rsid w:val="00CA73CE"/>
    <w:rsid w:val="00CA7449"/>
    <w:rsid w:val="00CC080E"/>
    <w:rsid w:val="00CC0C72"/>
    <w:rsid w:val="00CC5A74"/>
    <w:rsid w:val="00CC6D2C"/>
    <w:rsid w:val="00CD003B"/>
    <w:rsid w:val="00CD5065"/>
    <w:rsid w:val="00CD6E8B"/>
    <w:rsid w:val="00CF0B31"/>
    <w:rsid w:val="00CF1F84"/>
    <w:rsid w:val="00CF2DC0"/>
    <w:rsid w:val="00CF2F75"/>
    <w:rsid w:val="00CF78BB"/>
    <w:rsid w:val="00D04A58"/>
    <w:rsid w:val="00D07EF3"/>
    <w:rsid w:val="00D107D1"/>
    <w:rsid w:val="00D12C3F"/>
    <w:rsid w:val="00D13731"/>
    <w:rsid w:val="00D2232C"/>
    <w:rsid w:val="00D233E9"/>
    <w:rsid w:val="00D24460"/>
    <w:rsid w:val="00D25644"/>
    <w:rsid w:val="00D25F2A"/>
    <w:rsid w:val="00D314F7"/>
    <w:rsid w:val="00D34E96"/>
    <w:rsid w:val="00D37D30"/>
    <w:rsid w:val="00D42386"/>
    <w:rsid w:val="00D44A18"/>
    <w:rsid w:val="00D4762C"/>
    <w:rsid w:val="00D5546D"/>
    <w:rsid w:val="00D575A6"/>
    <w:rsid w:val="00D60EAA"/>
    <w:rsid w:val="00D65E17"/>
    <w:rsid w:val="00D7284E"/>
    <w:rsid w:val="00D7449B"/>
    <w:rsid w:val="00D7524A"/>
    <w:rsid w:val="00D850C3"/>
    <w:rsid w:val="00D86987"/>
    <w:rsid w:val="00D91DF5"/>
    <w:rsid w:val="00DA29EE"/>
    <w:rsid w:val="00DA5416"/>
    <w:rsid w:val="00DB295F"/>
    <w:rsid w:val="00DB3E75"/>
    <w:rsid w:val="00DB49FA"/>
    <w:rsid w:val="00DD544E"/>
    <w:rsid w:val="00DD54A4"/>
    <w:rsid w:val="00DD5C38"/>
    <w:rsid w:val="00DE5B22"/>
    <w:rsid w:val="00DF0F42"/>
    <w:rsid w:val="00DF175D"/>
    <w:rsid w:val="00DF4FDB"/>
    <w:rsid w:val="00E0402C"/>
    <w:rsid w:val="00E165B0"/>
    <w:rsid w:val="00E1748E"/>
    <w:rsid w:val="00E17BA7"/>
    <w:rsid w:val="00E213A0"/>
    <w:rsid w:val="00E358C6"/>
    <w:rsid w:val="00E40720"/>
    <w:rsid w:val="00E44D3E"/>
    <w:rsid w:val="00E51904"/>
    <w:rsid w:val="00E5255D"/>
    <w:rsid w:val="00E54F9A"/>
    <w:rsid w:val="00E614E4"/>
    <w:rsid w:val="00E64DD5"/>
    <w:rsid w:val="00E67734"/>
    <w:rsid w:val="00E717B0"/>
    <w:rsid w:val="00E740AB"/>
    <w:rsid w:val="00E74E1A"/>
    <w:rsid w:val="00E76D22"/>
    <w:rsid w:val="00E80A82"/>
    <w:rsid w:val="00E95368"/>
    <w:rsid w:val="00EA1C82"/>
    <w:rsid w:val="00EA2734"/>
    <w:rsid w:val="00EA5CCD"/>
    <w:rsid w:val="00EB2EA7"/>
    <w:rsid w:val="00EB5654"/>
    <w:rsid w:val="00EB6041"/>
    <w:rsid w:val="00EC0ACB"/>
    <w:rsid w:val="00EC11C4"/>
    <w:rsid w:val="00ED5745"/>
    <w:rsid w:val="00ED5A8A"/>
    <w:rsid w:val="00ED6D48"/>
    <w:rsid w:val="00EE3F1E"/>
    <w:rsid w:val="00EE4896"/>
    <w:rsid w:val="00EF1F5B"/>
    <w:rsid w:val="00EF39BE"/>
    <w:rsid w:val="00EF4DB4"/>
    <w:rsid w:val="00EF5592"/>
    <w:rsid w:val="00EF58A5"/>
    <w:rsid w:val="00F01D85"/>
    <w:rsid w:val="00F10C7F"/>
    <w:rsid w:val="00F12769"/>
    <w:rsid w:val="00F131FE"/>
    <w:rsid w:val="00F13C57"/>
    <w:rsid w:val="00F15C67"/>
    <w:rsid w:val="00F173AC"/>
    <w:rsid w:val="00F2113D"/>
    <w:rsid w:val="00F42D6F"/>
    <w:rsid w:val="00F4481A"/>
    <w:rsid w:val="00F501F9"/>
    <w:rsid w:val="00F53CE0"/>
    <w:rsid w:val="00F552B1"/>
    <w:rsid w:val="00F62EDA"/>
    <w:rsid w:val="00F8169B"/>
    <w:rsid w:val="00FA12FF"/>
    <w:rsid w:val="00FA4D8B"/>
    <w:rsid w:val="00FB1A92"/>
    <w:rsid w:val="00FB23A2"/>
    <w:rsid w:val="00FB6B19"/>
    <w:rsid w:val="00FC04AB"/>
    <w:rsid w:val="00FF01EA"/>
    <w:rsid w:val="00FF2B28"/>
    <w:rsid w:val="00FF546D"/>
    <w:rsid w:val="00FF5E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4F8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06E59"/>
    <w:pPr>
      <w:shd w:val="solid" w:color="FFFFFF" w:fill="auto"/>
    </w:pPr>
    <w:rPr>
      <w:rFonts w:ascii="Verdana" w:hAnsi="Verdana"/>
      <w:color w:val="000000"/>
      <w:shd w:val="solid" w:color="FFFFFF" w:fill="auto"/>
      <w:lang w:val="ru-RU" w:eastAsia="ru-RU" w:bidi="en-US"/>
    </w:rPr>
  </w:style>
  <w:style w:type="paragraph" w:styleId="Heading1">
    <w:name w:val="heading 1"/>
    <w:basedOn w:val="Normal"/>
    <w:next w:val="Normal"/>
    <w:qFormat/>
    <w:rsid w:val="00506E59"/>
    <w:pPr>
      <w:keepNext/>
      <w:keepLines/>
      <w:spacing w:after="240"/>
      <w:outlineLvl w:val="0"/>
    </w:pPr>
    <w:rPr>
      <w:rFonts w:ascii="Times New Roman" w:hAnsi="Times New Roman"/>
      <w:b/>
      <w:bCs/>
      <w:color w:val="365F91"/>
      <w:sz w:val="32"/>
      <w:szCs w:val="28"/>
    </w:rPr>
  </w:style>
  <w:style w:type="paragraph" w:styleId="Heading2">
    <w:name w:val="heading 2"/>
    <w:basedOn w:val="Normal"/>
    <w:next w:val="Normal"/>
    <w:qFormat/>
    <w:rsid w:val="00506E59"/>
    <w:pPr>
      <w:keepNext/>
      <w:keepLines/>
      <w:spacing w:after="240"/>
      <w:outlineLvl w:val="1"/>
    </w:pPr>
    <w:rPr>
      <w:rFonts w:ascii="Times New Roman" w:hAnsi="Times New Roman"/>
      <w:b/>
      <w:bCs/>
      <w:color w:val="365F91"/>
      <w:sz w:val="28"/>
      <w:szCs w:val="26"/>
    </w:rPr>
  </w:style>
  <w:style w:type="paragraph" w:styleId="Heading3">
    <w:name w:val="heading 3"/>
    <w:basedOn w:val="Normal"/>
    <w:next w:val="Normal"/>
    <w:qFormat/>
    <w:rsid w:val="00506E59"/>
    <w:pPr>
      <w:keepNext/>
      <w:keepLines/>
      <w:spacing w:before="200"/>
      <w:outlineLvl w:val="2"/>
    </w:pPr>
    <w:rPr>
      <w:rFonts w:ascii="Cambria" w:hAnsi="Cambria"/>
      <w:b/>
      <w:bCs/>
      <w:color w:val="17365D"/>
      <w:szCs w:val="22"/>
    </w:rPr>
  </w:style>
  <w:style w:type="paragraph" w:styleId="Heading4">
    <w:name w:val="heading 4"/>
    <w:basedOn w:val="Normal"/>
    <w:next w:val="Normal"/>
    <w:qFormat/>
    <w:rsid w:val="00506E59"/>
    <w:pPr>
      <w:keepNext/>
      <w:spacing w:before="90" w:after="90"/>
      <w:ind w:left="90" w:right="90"/>
      <w:outlineLvl w:val="3"/>
    </w:pPr>
    <w:rPr>
      <w:rFonts w:cs="Verdana"/>
      <w:b/>
      <w:bCs/>
      <w:szCs w:val="28"/>
    </w:rPr>
  </w:style>
  <w:style w:type="paragraph" w:styleId="Heading5">
    <w:name w:val="heading 5"/>
    <w:basedOn w:val="Normal"/>
    <w:next w:val="Normal"/>
    <w:qFormat/>
    <w:rsid w:val="00506E59"/>
    <w:pPr>
      <w:spacing w:before="90" w:after="90"/>
      <w:ind w:left="90" w:right="90"/>
      <w:outlineLvl w:val="4"/>
    </w:pPr>
    <w:rPr>
      <w:rFonts w:cs="Verdana"/>
      <w:b/>
      <w:bCs/>
      <w:i/>
      <w:iCs/>
      <w:sz w:val="16"/>
      <w:szCs w:val="26"/>
    </w:rPr>
  </w:style>
  <w:style w:type="paragraph" w:styleId="Heading6">
    <w:name w:val="heading 6"/>
    <w:basedOn w:val="Normal"/>
    <w:next w:val="Normal"/>
    <w:qFormat/>
    <w:rsid w:val="00506E59"/>
    <w:pPr>
      <w:spacing w:before="90" w:after="90"/>
      <w:ind w:left="90" w:right="90"/>
      <w:outlineLvl w:val="5"/>
    </w:pPr>
    <w:rPr>
      <w:rFonts w:cs="Verdana"/>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1923"/>
    <w:rPr>
      <w:rFonts w:ascii="Lucida Grande" w:hAnsi="Lucida Grande"/>
      <w:sz w:val="18"/>
      <w:szCs w:val="18"/>
    </w:rPr>
  </w:style>
  <w:style w:type="paragraph" w:customStyle="1" w:styleId="JesseStyleSheet">
    <w:name w:val="JesseStyleSheet"/>
    <w:basedOn w:val="Normal"/>
    <w:rsid w:val="00506E59"/>
    <w:rPr>
      <w:rFonts w:cs="Verdana"/>
    </w:rPr>
  </w:style>
  <w:style w:type="character" w:customStyle="1" w:styleId="BalloonTextChar">
    <w:name w:val="Balloon Text Char"/>
    <w:basedOn w:val="DefaultParagraphFont"/>
    <w:semiHidden/>
    <w:rsid w:val="00506E59"/>
    <w:rPr>
      <w:rFonts w:ascii="Tahoma" w:hAnsi="Tahoma" w:cs="Tahoma"/>
      <w:color w:val="000000"/>
      <w:sz w:val="16"/>
      <w:shd w:val="solid" w:color="FFFFFF" w:fill="auto"/>
      <w:lang w:val="ru-RU" w:eastAsia="ru-RU"/>
    </w:rPr>
  </w:style>
  <w:style w:type="paragraph" w:customStyle="1" w:styleId="Blockquote">
    <w:name w:val="Blockquote"/>
    <w:basedOn w:val="Normal"/>
    <w:rsid w:val="00506E59"/>
    <w:pPr>
      <w:pBdr>
        <w:top w:val="dashSmallGap" w:sz="6" w:space="7" w:color="DDDDDD"/>
        <w:left w:val="dashSmallGap" w:sz="6" w:space="7" w:color="DDDDDD"/>
        <w:bottom w:val="dashSmallGap" w:sz="6" w:space="7" w:color="DDDDDD"/>
        <w:right w:val="dashSmallGap" w:sz="6" w:space="7" w:color="DDDDDD"/>
      </w:pBdr>
    </w:pPr>
    <w:rPr>
      <w:rFonts w:cs="Verdana"/>
      <w:bdr w:val="dashSmallGap" w:sz="6" w:space="0" w:color="DDDDDD"/>
    </w:rPr>
  </w:style>
  <w:style w:type="character" w:styleId="BookTitle">
    <w:name w:val="Book Title"/>
    <w:basedOn w:val="DefaultParagraphFont"/>
    <w:rsid w:val="00506E59"/>
    <w:rPr>
      <w:rFonts w:cs="Times New Roman"/>
      <w:b/>
      <w:bCs/>
      <w:smallCaps/>
      <w:spacing w:val="5"/>
    </w:rPr>
  </w:style>
  <w:style w:type="paragraph" w:customStyle="1" w:styleId="Div">
    <w:name w:val="Div"/>
    <w:basedOn w:val="Normal"/>
    <w:rsid w:val="00506E59"/>
    <w:rPr>
      <w:rFonts w:cs="Verdana"/>
    </w:rPr>
  </w:style>
  <w:style w:type="paragraph" w:styleId="DocumentMap">
    <w:name w:val="Document Map"/>
    <w:basedOn w:val="Normal"/>
    <w:semiHidden/>
    <w:rsid w:val="00506E59"/>
    <w:rPr>
      <w:rFonts w:ascii="Tahoma" w:hAnsi="Tahoma" w:cs="Tahoma"/>
      <w:sz w:val="16"/>
      <w:szCs w:val="16"/>
    </w:rPr>
  </w:style>
  <w:style w:type="character" w:customStyle="1" w:styleId="DocumentMapChar">
    <w:name w:val="Document Map Char"/>
    <w:basedOn w:val="DefaultParagraphFont"/>
    <w:semiHidden/>
    <w:rsid w:val="00506E59"/>
    <w:rPr>
      <w:rFonts w:ascii="Tahoma" w:hAnsi="Tahoma" w:cs="Tahoma"/>
      <w:color w:val="000000"/>
      <w:sz w:val="16"/>
      <w:shd w:val="solid" w:color="FFFFFF" w:fill="auto"/>
      <w:lang w:val="ru-RU" w:eastAsia="ru-RU"/>
    </w:rPr>
  </w:style>
  <w:style w:type="paragraph" w:customStyle="1" w:styleId="DoubleSpaced">
    <w:name w:val="Double Spaced"/>
    <w:basedOn w:val="Normal"/>
    <w:rsid w:val="00506E59"/>
    <w:pPr>
      <w:spacing w:line="480" w:lineRule="auto"/>
      <w:ind w:firstLine="720"/>
    </w:pPr>
    <w:rPr>
      <w:rFonts w:ascii="Times New Roman" w:hAnsi="Times New Roman"/>
      <w:szCs w:val="22"/>
    </w:rPr>
  </w:style>
  <w:style w:type="paragraph" w:styleId="Footer">
    <w:name w:val="footer"/>
    <w:basedOn w:val="Normal"/>
    <w:semiHidden/>
    <w:rsid w:val="00506E59"/>
    <w:pPr>
      <w:tabs>
        <w:tab w:val="center" w:pos="4680"/>
        <w:tab w:val="right" w:pos="9360"/>
      </w:tabs>
    </w:pPr>
    <w:rPr>
      <w:rFonts w:cs="Verdana"/>
    </w:rPr>
  </w:style>
  <w:style w:type="character" w:customStyle="1" w:styleId="FooterChar">
    <w:name w:val="Footer Char"/>
    <w:basedOn w:val="DefaultParagraphFont"/>
    <w:semiHidden/>
    <w:rsid w:val="00506E59"/>
    <w:rPr>
      <w:rFonts w:ascii="Verdana" w:hAnsi="Verdana" w:cs="Verdana"/>
      <w:color w:val="000000"/>
      <w:sz w:val="24"/>
      <w:shd w:val="solid" w:color="FFFFFF" w:fill="auto"/>
      <w:lang w:val="ru-RU" w:eastAsia="ru-RU"/>
    </w:rPr>
  </w:style>
  <w:style w:type="paragraph" w:styleId="Header">
    <w:name w:val="header"/>
    <w:basedOn w:val="Normal"/>
    <w:rsid w:val="00506E59"/>
    <w:pPr>
      <w:tabs>
        <w:tab w:val="center" w:pos="4680"/>
        <w:tab w:val="right" w:pos="9360"/>
      </w:tabs>
    </w:pPr>
    <w:rPr>
      <w:rFonts w:cs="Verdana"/>
    </w:rPr>
  </w:style>
  <w:style w:type="character" w:customStyle="1" w:styleId="HeaderChar">
    <w:name w:val="Header Char"/>
    <w:basedOn w:val="DefaultParagraphFont"/>
    <w:rsid w:val="00506E59"/>
    <w:rPr>
      <w:rFonts w:ascii="Verdana" w:hAnsi="Verdana" w:cs="Verdana"/>
      <w:color w:val="000000"/>
      <w:sz w:val="24"/>
      <w:shd w:val="solid" w:color="FFFFFF" w:fill="auto"/>
      <w:lang w:val="ru-RU" w:eastAsia="ru-RU"/>
    </w:rPr>
  </w:style>
  <w:style w:type="character" w:customStyle="1" w:styleId="Heading1Char">
    <w:name w:val="Heading 1 Char"/>
    <w:basedOn w:val="DefaultParagraphFont"/>
    <w:rsid w:val="00506E59"/>
    <w:rPr>
      <w:rFonts w:cs="Times New Roman"/>
      <w:b/>
      <w:bCs/>
      <w:color w:val="365F91"/>
      <w:sz w:val="28"/>
    </w:rPr>
  </w:style>
  <w:style w:type="character" w:customStyle="1" w:styleId="Heading2Char">
    <w:name w:val="Heading 2 Char"/>
    <w:basedOn w:val="DefaultParagraphFont"/>
    <w:rsid w:val="00506E59"/>
    <w:rPr>
      <w:rFonts w:cs="Times New Roman"/>
      <w:b/>
      <w:bCs/>
      <w:color w:val="365F91"/>
      <w:sz w:val="26"/>
    </w:rPr>
  </w:style>
  <w:style w:type="character" w:customStyle="1" w:styleId="Heading3Char">
    <w:name w:val="Heading 3 Char"/>
    <w:basedOn w:val="DefaultParagraphFont"/>
    <w:semiHidden/>
    <w:rsid w:val="00506E59"/>
    <w:rPr>
      <w:rFonts w:ascii="Calibri" w:hAnsi="Calibri" w:cs="Times New Roman"/>
      <w:b/>
      <w:bCs/>
      <w:color w:val="000000"/>
      <w:sz w:val="26"/>
      <w:shd w:val="solid" w:color="FFFFFF" w:fill="auto"/>
      <w:lang w:val="ru-RU" w:eastAsia="ru-RU"/>
    </w:rPr>
  </w:style>
  <w:style w:type="character" w:customStyle="1" w:styleId="Heading4Char">
    <w:name w:val="Heading 4 Char"/>
    <w:basedOn w:val="DefaultParagraphFont"/>
    <w:semiHidden/>
    <w:rsid w:val="00506E59"/>
    <w:rPr>
      <w:rFonts w:ascii="Cambria" w:hAnsi="Cambria" w:cs="Times New Roman"/>
      <w:b/>
      <w:bCs/>
      <w:color w:val="000000"/>
      <w:sz w:val="28"/>
      <w:shd w:val="solid" w:color="FFFFFF" w:fill="auto"/>
      <w:lang w:val="ru-RU" w:eastAsia="ru-RU"/>
    </w:rPr>
  </w:style>
  <w:style w:type="character" w:customStyle="1" w:styleId="Heading5Char">
    <w:name w:val="Heading 5 Char"/>
    <w:basedOn w:val="DefaultParagraphFont"/>
    <w:semiHidden/>
    <w:rsid w:val="00506E59"/>
    <w:rPr>
      <w:rFonts w:ascii="Cambria" w:hAnsi="Cambria" w:cs="Times New Roman"/>
      <w:b/>
      <w:bCs/>
      <w:i/>
      <w:iCs/>
      <w:color w:val="000000"/>
      <w:sz w:val="26"/>
      <w:shd w:val="solid" w:color="FFFFFF" w:fill="auto"/>
      <w:lang w:val="ru-RU" w:eastAsia="ru-RU"/>
    </w:rPr>
  </w:style>
  <w:style w:type="character" w:customStyle="1" w:styleId="Heading6Char">
    <w:name w:val="Heading 6 Char"/>
    <w:basedOn w:val="DefaultParagraphFont"/>
    <w:semiHidden/>
    <w:rsid w:val="00506E59"/>
    <w:rPr>
      <w:rFonts w:ascii="Cambria" w:hAnsi="Cambria" w:cs="Times New Roman"/>
      <w:b/>
      <w:bCs/>
      <w:color w:val="000000"/>
      <w:sz w:val="22"/>
      <w:shd w:val="solid" w:color="FFFFFF" w:fill="auto"/>
      <w:lang w:val="ru-RU" w:eastAsia="ru-RU"/>
    </w:rPr>
  </w:style>
  <w:style w:type="character" w:styleId="Hyperlink">
    <w:name w:val="Hyperlink"/>
    <w:basedOn w:val="DefaultParagraphFont"/>
    <w:rsid w:val="00506E59"/>
    <w:rPr>
      <w:rFonts w:cs="Times New Roman"/>
      <w:color w:val="0000FF"/>
      <w:u w:val="single"/>
    </w:rPr>
  </w:style>
  <w:style w:type="paragraph" w:customStyle="1" w:styleId="Img">
    <w:name w:val="Img"/>
    <w:basedOn w:val="Normal"/>
    <w:rsid w:val="00506E59"/>
    <w:rPr>
      <w:rFonts w:cs="Verdana"/>
    </w:rPr>
  </w:style>
  <w:style w:type="paragraph" w:customStyle="1" w:styleId="Li">
    <w:name w:val="Li"/>
    <w:basedOn w:val="Normal"/>
    <w:rsid w:val="00506E59"/>
    <w:rPr>
      <w:rFonts w:cs="Verdana"/>
    </w:rPr>
  </w:style>
  <w:style w:type="paragraph" w:customStyle="1" w:styleId="Ol">
    <w:name w:val="Ol"/>
    <w:basedOn w:val="Normal"/>
    <w:rsid w:val="00506E59"/>
  </w:style>
  <w:style w:type="paragraph" w:customStyle="1" w:styleId="Olwritely-toc-subheading">
    <w:name w:val="Ol_writely-toc-subheading"/>
    <w:basedOn w:val="Ol"/>
    <w:rsid w:val="00506E59"/>
  </w:style>
  <w:style w:type="paragraph" w:customStyle="1" w:styleId="Option">
    <w:name w:val="Option"/>
    <w:basedOn w:val="Normal"/>
    <w:rsid w:val="00506E59"/>
  </w:style>
  <w:style w:type="paragraph" w:customStyle="1" w:styleId="pb">
    <w:name w:val="pb"/>
    <w:basedOn w:val="Normal"/>
    <w:rsid w:val="00506E59"/>
  </w:style>
  <w:style w:type="paragraph" w:customStyle="1" w:styleId="Pre">
    <w:name w:val="Pre"/>
    <w:basedOn w:val="Normal"/>
    <w:rsid w:val="00506E59"/>
    <w:rPr>
      <w:rFonts w:ascii="Courier New" w:hAnsi="Courier New" w:cs="Courier New"/>
    </w:rPr>
  </w:style>
  <w:style w:type="paragraph" w:styleId="Quote">
    <w:name w:val="Quote"/>
    <w:basedOn w:val="DoubleSpaced"/>
    <w:next w:val="Normal"/>
    <w:rsid w:val="00506E59"/>
    <w:pPr>
      <w:shd w:val="clear" w:color="auto" w:fill="auto"/>
      <w:spacing w:after="240" w:line="240" w:lineRule="auto"/>
      <w:ind w:left="720" w:firstLine="0"/>
    </w:pPr>
    <w:rPr>
      <w:rFonts w:cs="Times New Roman"/>
      <w:iCs/>
      <w:shd w:val="clear" w:color="auto" w:fill="auto"/>
      <w:lang w:val="en-US" w:eastAsia="en-US"/>
    </w:rPr>
  </w:style>
  <w:style w:type="character" w:customStyle="1" w:styleId="QuoteChar">
    <w:name w:val="Quote Char"/>
    <w:basedOn w:val="DefaultParagraphFont"/>
    <w:rsid w:val="00506E59"/>
    <w:rPr>
      <w:rFonts w:eastAsia="Times New Roman" w:cs="Times New Roman"/>
      <w:iCs/>
      <w:color w:val="000000"/>
      <w:sz w:val="22"/>
    </w:rPr>
  </w:style>
  <w:style w:type="paragraph" w:customStyle="1" w:styleId="Select">
    <w:name w:val="Select"/>
    <w:basedOn w:val="Normal"/>
    <w:rsid w:val="00506E59"/>
  </w:style>
  <w:style w:type="paragraph" w:customStyle="1" w:styleId="SingleSpaced">
    <w:name w:val="Single Spaced"/>
    <w:basedOn w:val="DoubleSpaced"/>
    <w:rsid w:val="00506E59"/>
    <w:pPr>
      <w:shd w:val="clear" w:color="auto" w:fill="auto"/>
      <w:tabs>
        <w:tab w:val="right" w:pos="8640"/>
      </w:tabs>
      <w:spacing w:line="240" w:lineRule="auto"/>
      <w:ind w:firstLine="0"/>
    </w:pPr>
    <w:rPr>
      <w:rFonts w:cs="Times New Roman"/>
      <w:color w:val="auto"/>
      <w:shd w:val="clear" w:color="auto" w:fill="auto"/>
      <w:lang w:val="en-US" w:eastAsia="en-US"/>
    </w:rPr>
  </w:style>
  <w:style w:type="paragraph" w:customStyle="1" w:styleId="Table">
    <w:name w:val="Table"/>
    <w:basedOn w:val="Normal"/>
    <w:rsid w:val="00506E59"/>
  </w:style>
  <w:style w:type="table" w:styleId="TableGrid">
    <w:name w:val="Table Grid"/>
    <w:basedOn w:val="TableNormal"/>
    <w:rsid w:val="00506E59"/>
    <w:rPr>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r">
    <w:name w:val="Tr"/>
    <w:basedOn w:val="Normal"/>
    <w:rsid w:val="00506E59"/>
  </w:style>
  <w:style w:type="paragraph" w:customStyle="1" w:styleId="Ul">
    <w:name w:val="Ul"/>
    <w:basedOn w:val="Normal"/>
    <w:rsid w:val="00506E59"/>
  </w:style>
  <w:style w:type="paragraph" w:customStyle="1" w:styleId="webkit-indent-blockquote">
    <w:name w:val="webkit-indent-blockquote"/>
    <w:basedOn w:val="Normal"/>
    <w:rsid w:val="00506E59"/>
  </w:style>
  <w:style w:type="paragraph" w:customStyle="1" w:styleId="writely-toc-decimal">
    <w:name w:val="writely-toc-decimal"/>
    <w:basedOn w:val="Normal"/>
    <w:rsid w:val="00506E59"/>
  </w:style>
  <w:style w:type="paragraph" w:customStyle="1" w:styleId="writely-toc-disc">
    <w:name w:val="writely-toc-disc"/>
    <w:basedOn w:val="Normal"/>
    <w:rsid w:val="00506E59"/>
  </w:style>
  <w:style w:type="paragraph" w:customStyle="1" w:styleId="writely-toc-lower-alpha">
    <w:name w:val="writely-toc-lower-alpha"/>
    <w:basedOn w:val="Normal"/>
    <w:rsid w:val="00506E59"/>
  </w:style>
  <w:style w:type="paragraph" w:customStyle="1" w:styleId="writely-toc-lower-roman">
    <w:name w:val="writely-toc-lower-roman"/>
    <w:basedOn w:val="Normal"/>
    <w:rsid w:val="00506E59"/>
  </w:style>
  <w:style w:type="paragraph" w:customStyle="1" w:styleId="writely-toc-none">
    <w:name w:val="writely-toc-none"/>
    <w:basedOn w:val="Normal"/>
    <w:rsid w:val="00506E59"/>
  </w:style>
  <w:style w:type="paragraph" w:customStyle="1" w:styleId="writely-toc-upper-alpha">
    <w:name w:val="writely-toc-upper-alpha"/>
    <w:basedOn w:val="Normal"/>
    <w:rsid w:val="00506E59"/>
  </w:style>
  <w:style w:type="paragraph" w:customStyle="1" w:styleId="writely-toc-upper-roman">
    <w:name w:val="writely-toc-upper-roman"/>
    <w:basedOn w:val="Normal"/>
    <w:rsid w:val="00506E59"/>
  </w:style>
  <w:style w:type="character" w:styleId="PageNumber">
    <w:name w:val="page number"/>
    <w:basedOn w:val="DefaultParagraphFont"/>
    <w:uiPriority w:val="99"/>
    <w:semiHidden/>
    <w:unhideWhenUsed/>
    <w:rsid w:val="0068738B"/>
  </w:style>
  <w:style w:type="paragraph" w:styleId="BodyTextIndent2">
    <w:name w:val="Body Text Indent 2"/>
    <w:basedOn w:val="Normal"/>
    <w:link w:val="BodyTextIndent2Char"/>
    <w:rsid w:val="00006EA4"/>
    <w:pPr>
      <w:shd w:val="clear" w:color="auto" w:fill="auto"/>
      <w:spacing w:line="480" w:lineRule="auto"/>
      <w:ind w:firstLine="720"/>
    </w:pPr>
    <w:rPr>
      <w:rFonts w:ascii="Arial" w:eastAsia="Times New Roman" w:hAnsi="Arial" w:cs="Times New Roman"/>
      <w:color w:val="auto"/>
      <w:sz w:val="22"/>
      <w:szCs w:val="20"/>
      <w:shd w:val="clear" w:color="auto" w:fill="auto"/>
      <w:lang w:val="en-US" w:eastAsia="en-US" w:bidi="ar-SA"/>
    </w:rPr>
  </w:style>
  <w:style w:type="character" w:customStyle="1" w:styleId="BodyTextIndent2Char">
    <w:name w:val="Body Text Indent 2 Char"/>
    <w:basedOn w:val="DefaultParagraphFont"/>
    <w:link w:val="BodyTextIndent2"/>
    <w:rsid w:val="00006EA4"/>
    <w:rPr>
      <w:rFonts w:ascii="Arial" w:eastAsia="Times New Roman" w:hAnsi="Arial" w:cs="Times New Roman"/>
      <w:sz w:val="22"/>
    </w:rPr>
  </w:style>
  <w:style w:type="paragraph" w:styleId="ListParagraph">
    <w:name w:val="List Paragraph"/>
    <w:basedOn w:val="Normal"/>
    <w:rsid w:val="000D7B11"/>
    <w:pPr>
      <w:ind w:left="720"/>
      <w:contextualSpacing/>
    </w:pPr>
  </w:style>
  <w:style w:type="paragraph" w:styleId="NormalWeb">
    <w:name w:val="Normal (Web)"/>
    <w:basedOn w:val="Normal"/>
    <w:uiPriority w:val="99"/>
    <w:rsid w:val="000121E1"/>
    <w:pPr>
      <w:shd w:val="clear" w:color="auto" w:fill="auto"/>
      <w:spacing w:beforeLines="1" w:afterLines="1"/>
    </w:pPr>
    <w:rPr>
      <w:rFonts w:ascii="Times" w:hAnsi="Times" w:cs="Times New Roman"/>
      <w:color w:val="auto"/>
      <w:sz w:val="20"/>
      <w:szCs w:val="20"/>
      <w:shd w:val="clear" w:color="auto" w:fill="auto"/>
      <w:lang w:val="en-US" w:eastAsia="en-US" w:bidi="ar-SA"/>
    </w:rPr>
  </w:style>
  <w:style w:type="character" w:styleId="CommentReference">
    <w:name w:val="annotation reference"/>
    <w:basedOn w:val="DefaultParagraphFont"/>
    <w:rsid w:val="001F268C"/>
    <w:rPr>
      <w:sz w:val="18"/>
      <w:szCs w:val="18"/>
    </w:rPr>
  </w:style>
  <w:style w:type="paragraph" w:styleId="CommentText">
    <w:name w:val="annotation text"/>
    <w:basedOn w:val="Normal"/>
    <w:link w:val="CommentTextChar"/>
    <w:rsid w:val="001F268C"/>
  </w:style>
  <w:style w:type="character" w:customStyle="1" w:styleId="CommentTextChar">
    <w:name w:val="Comment Text Char"/>
    <w:basedOn w:val="DefaultParagraphFont"/>
    <w:link w:val="CommentText"/>
    <w:rsid w:val="001F268C"/>
    <w:rPr>
      <w:rFonts w:ascii="Verdana" w:hAnsi="Verdana"/>
      <w:color w:val="000000"/>
      <w:shd w:val="solid" w:color="FFFFFF" w:fill="auto"/>
      <w:lang w:val="ru-RU" w:eastAsia="ru-RU" w:bidi="en-US"/>
    </w:rPr>
  </w:style>
  <w:style w:type="paragraph" w:styleId="CommentSubject">
    <w:name w:val="annotation subject"/>
    <w:basedOn w:val="CommentText"/>
    <w:next w:val="CommentText"/>
    <w:link w:val="CommentSubjectChar"/>
    <w:rsid w:val="001F268C"/>
    <w:rPr>
      <w:b/>
      <w:bCs/>
      <w:sz w:val="20"/>
      <w:szCs w:val="20"/>
    </w:rPr>
  </w:style>
  <w:style w:type="character" w:customStyle="1" w:styleId="CommentSubjectChar">
    <w:name w:val="Comment Subject Char"/>
    <w:basedOn w:val="CommentTextChar"/>
    <w:link w:val="CommentSubject"/>
    <w:rsid w:val="001F268C"/>
    <w:rPr>
      <w:rFonts w:ascii="Verdana" w:hAnsi="Verdana"/>
      <w:b/>
      <w:bCs/>
      <w:color w:val="000000"/>
      <w:sz w:val="20"/>
      <w:szCs w:val="20"/>
      <w:shd w:val="solid" w:color="FFFFFF" w:fill="auto"/>
      <w:lang w:val="ru-RU" w:eastAsia="ru-RU" w:bidi="en-US"/>
    </w:rPr>
  </w:style>
  <w:style w:type="paragraph" w:styleId="Revision">
    <w:name w:val="Revision"/>
    <w:hidden/>
    <w:rsid w:val="00C07822"/>
    <w:rPr>
      <w:rFonts w:ascii="Verdana" w:hAnsi="Verdana"/>
      <w:color w:val="000000"/>
      <w:shd w:val="solid" w:color="FFFFFF" w:fill="auto"/>
      <w:lang w:val="ru-RU" w:eastAsia="ru-RU"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06E59"/>
    <w:pPr>
      <w:shd w:val="solid" w:color="FFFFFF" w:fill="auto"/>
    </w:pPr>
    <w:rPr>
      <w:rFonts w:ascii="Verdana" w:hAnsi="Verdana"/>
      <w:color w:val="000000"/>
      <w:shd w:val="solid" w:color="FFFFFF" w:fill="auto"/>
      <w:lang w:val="ru-RU" w:eastAsia="ru-RU" w:bidi="en-US"/>
    </w:rPr>
  </w:style>
  <w:style w:type="paragraph" w:styleId="Heading1">
    <w:name w:val="heading 1"/>
    <w:basedOn w:val="Normal"/>
    <w:next w:val="Normal"/>
    <w:qFormat/>
    <w:rsid w:val="00506E59"/>
    <w:pPr>
      <w:keepNext/>
      <w:keepLines/>
      <w:spacing w:after="240"/>
      <w:outlineLvl w:val="0"/>
    </w:pPr>
    <w:rPr>
      <w:rFonts w:ascii="Times New Roman" w:hAnsi="Times New Roman"/>
      <w:b/>
      <w:bCs/>
      <w:color w:val="365F91"/>
      <w:sz w:val="32"/>
      <w:szCs w:val="28"/>
    </w:rPr>
  </w:style>
  <w:style w:type="paragraph" w:styleId="Heading2">
    <w:name w:val="heading 2"/>
    <w:basedOn w:val="Normal"/>
    <w:next w:val="Normal"/>
    <w:qFormat/>
    <w:rsid w:val="00506E59"/>
    <w:pPr>
      <w:keepNext/>
      <w:keepLines/>
      <w:spacing w:after="240"/>
      <w:outlineLvl w:val="1"/>
    </w:pPr>
    <w:rPr>
      <w:rFonts w:ascii="Times New Roman" w:hAnsi="Times New Roman"/>
      <w:b/>
      <w:bCs/>
      <w:color w:val="365F91"/>
      <w:sz w:val="28"/>
      <w:szCs w:val="26"/>
    </w:rPr>
  </w:style>
  <w:style w:type="paragraph" w:styleId="Heading3">
    <w:name w:val="heading 3"/>
    <w:basedOn w:val="Normal"/>
    <w:next w:val="Normal"/>
    <w:qFormat/>
    <w:rsid w:val="00506E59"/>
    <w:pPr>
      <w:keepNext/>
      <w:keepLines/>
      <w:spacing w:before="200"/>
      <w:outlineLvl w:val="2"/>
    </w:pPr>
    <w:rPr>
      <w:rFonts w:ascii="Cambria" w:hAnsi="Cambria"/>
      <w:b/>
      <w:bCs/>
      <w:color w:val="17365D"/>
      <w:szCs w:val="22"/>
    </w:rPr>
  </w:style>
  <w:style w:type="paragraph" w:styleId="Heading4">
    <w:name w:val="heading 4"/>
    <w:basedOn w:val="Normal"/>
    <w:next w:val="Normal"/>
    <w:qFormat/>
    <w:rsid w:val="00506E59"/>
    <w:pPr>
      <w:keepNext/>
      <w:spacing w:before="90" w:after="90"/>
      <w:ind w:left="90" w:right="90"/>
      <w:outlineLvl w:val="3"/>
    </w:pPr>
    <w:rPr>
      <w:rFonts w:cs="Verdana"/>
      <w:b/>
      <w:bCs/>
      <w:szCs w:val="28"/>
    </w:rPr>
  </w:style>
  <w:style w:type="paragraph" w:styleId="Heading5">
    <w:name w:val="heading 5"/>
    <w:basedOn w:val="Normal"/>
    <w:next w:val="Normal"/>
    <w:qFormat/>
    <w:rsid w:val="00506E59"/>
    <w:pPr>
      <w:spacing w:before="90" w:after="90"/>
      <w:ind w:left="90" w:right="90"/>
      <w:outlineLvl w:val="4"/>
    </w:pPr>
    <w:rPr>
      <w:rFonts w:cs="Verdana"/>
      <w:b/>
      <w:bCs/>
      <w:i/>
      <w:iCs/>
      <w:sz w:val="16"/>
      <w:szCs w:val="26"/>
    </w:rPr>
  </w:style>
  <w:style w:type="paragraph" w:styleId="Heading6">
    <w:name w:val="heading 6"/>
    <w:basedOn w:val="Normal"/>
    <w:next w:val="Normal"/>
    <w:qFormat/>
    <w:rsid w:val="00506E59"/>
    <w:pPr>
      <w:spacing w:before="90" w:after="90"/>
      <w:ind w:left="90" w:right="90"/>
      <w:outlineLvl w:val="5"/>
    </w:pPr>
    <w:rPr>
      <w:rFonts w:cs="Verdana"/>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1923"/>
    <w:rPr>
      <w:rFonts w:ascii="Lucida Grande" w:hAnsi="Lucida Grande"/>
      <w:sz w:val="18"/>
      <w:szCs w:val="18"/>
    </w:rPr>
  </w:style>
  <w:style w:type="paragraph" w:customStyle="1" w:styleId="JesseStyleSheet">
    <w:name w:val="JesseStyleSheet"/>
    <w:basedOn w:val="Normal"/>
    <w:rsid w:val="00506E59"/>
    <w:rPr>
      <w:rFonts w:cs="Verdana"/>
    </w:rPr>
  </w:style>
  <w:style w:type="character" w:customStyle="1" w:styleId="BalloonTextChar">
    <w:name w:val="Balloon Text Char"/>
    <w:basedOn w:val="DefaultParagraphFont"/>
    <w:semiHidden/>
    <w:rsid w:val="00506E59"/>
    <w:rPr>
      <w:rFonts w:ascii="Tahoma" w:hAnsi="Tahoma" w:cs="Tahoma"/>
      <w:color w:val="000000"/>
      <w:sz w:val="16"/>
      <w:shd w:val="solid" w:color="FFFFFF" w:fill="auto"/>
      <w:lang w:val="ru-RU" w:eastAsia="ru-RU"/>
    </w:rPr>
  </w:style>
  <w:style w:type="paragraph" w:customStyle="1" w:styleId="Blockquote">
    <w:name w:val="Blockquote"/>
    <w:basedOn w:val="Normal"/>
    <w:rsid w:val="00506E59"/>
    <w:pPr>
      <w:pBdr>
        <w:top w:val="dashSmallGap" w:sz="6" w:space="7" w:color="DDDDDD"/>
        <w:left w:val="dashSmallGap" w:sz="6" w:space="7" w:color="DDDDDD"/>
        <w:bottom w:val="dashSmallGap" w:sz="6" w:space="7" w:color="DDDDDD"/>
        <w:right w:val="dashSmallGap" w:sz="6" w:space="7" w:color="DDDDDD"/>
      </w:pBdr>
    </w:pPr>
    <w:rPr>
      <w:rFonts w:cs="Verdana"/>
      <w:bdr w:val="dashSmallGap" w:sz="6" w:space="0" w:color="DDDDDD"/>
    </w:rPr>
  </w:style>
  <w:style w:type="character" w:styleId="BookTitle">
    <w:name w:val="Book Title"/>
    <w:basedOn w:val="DefaultParagraphFont"/>
    <w:rsid w:val="00506E59"/>
    <w:rPr>
      <w:rFonts w:cs="Times New Roman"/>
      <w:b/>
      <w:bCs/>
      <w:smallCaps/>
      <w:spacing w:val="5"/>
    </w:rPr>
  </w:style>
  <w:style w:type="paragraph" w:customStyle="1" w:styleId="Div">
    <w:name w:val="Div"/>
    <w:basedOn w:val="Normal"/>
    <w:rsid w:val="00506E59"/>
    <w:rPr>
      <w:rFonts w:cs="Verdana"/>
    </w:rPr>
  </w:style>
  <w:style w:type="paragraph" w:styleId="DocumentMap">
    <w:name w:val="Document Map"/>
    <w:basedOn w:val="Normal"/>
    <w:semiHidden/>
    <w:rsid w:val="00506E59"/>
    <w:rPr>
      <w:rFonts w:ascii="Tahoma" w:hAnsi="Tahoma" w:cs="Tahoma"/>
      <w:sz w:val="16"/>
      <w:szCs w:val="16"/>
    </w:rPr>
  </w:style>
  <w:style w:type="character" w:customStyle="1" w:styleId="DocumentMapChar">
    <w:name w:val="Document Map Char"/>
    <w:basedOn w:val="DefaultParagraphFont"/>
    <w:semiHidden/>
    <w:rsid w:val="00506E59"/>
    <w:rPr>
      <w:rFonts w:ascii="Tahoma" w:hAnsi="Tahoma" w:cs="Tahoma"/>
      <w:color w:val="000000"/>
      <w:sz w:val="16"/>
      <w:shd w:val="solid" w:color="FFFFFF" w:fill="auto"/>
      <w:lang w:val="ru-RU" w:eastAsia="ru-RU"/>
    </w:rPr>
  </w:style>
  <w:style w:type="paragraph" w:customStyle="1" w:styleId="DoubleSpaced">
    <w:name w:val="Double Spaced"/>
    <w:basedOn w:val="Normal"/>
    <w:rsid w:val="00506E59"/>
    <w:pPr>
      <w:spacing w:line="480" w:lineRule="auto"/>
      <w:ind w:firstLine="720"/>
    </w:pPr>
    <w:rPr>
      <w:rFonts w:ascii="Times New Roman" w:hAnsi="Times New Roman"/>
      <w:szCs w:val="22"/>
    </w:rPr>
  </w:style>
  <w:style w:type="paragraph" w:styleId="Footer">
    <w:name w:val="footer"/>
    <w:basedOn w:val="Normal"/>
    <w:semiHidden/>
    <w:rsid w:val="00506E59"/>
    <w:pPr>
      <w:tabs>
        <w:tab w:val="center" w:pos="4680"/>
        <w:tab w:val="right" w:pos="9360"/>
      </w:tabs>
    </w:pPr>
    <w:rPr>
      <w:rFonts w:cs="Verdana"/>
    </w:rPr>
  </w:style>
  <w:style w:type="character" w:customStyle="1" w:styleId="FooterChar">
    <w:name w:val="Footer Char"/>
    <w:basedOn w:val="DefaultParagraphFont"/>
    <w:semiHidden/>
    <w:rsid w:val="00506E59"/>
    <w:rPr>
      <w:rFonts w:ascii="Verdana" w:hAnsi="Verdana" w:cs="Verdana"/>
      <w:color w:val="000000"/>
      <w:sz w:val="24"/>
      <w:shd w:val="solid" w:color="FFFFFF" w:fill="auto"/>
      <w:lang w:val="ru-RU" w:eastAsia="ru-RU"/>
    </w:rPr>
  </w:style>
  <w:style w:type="paragraph" w:styleId="Header">
    <w:name w:val="header"/>
    <w:basedOn w:val="Normal"/>
    <w:rsid w:val="00506E59"/>
    <w:pPr>
      <w:tabs>
        <w:tab w:val="center" w:pos="4680"/>
        <w:tab w:val="right" w:pos="9360"/>
      </w:tabs>
    </w:pPr>
    <w:rPr>
      <w:rFonts w:cs="Verdana"/>
    </w:rPr>
  </w:style>
  <w:style w:type="character" w:customStyle="1" w:styleId="HeaderChar">
    <w:name w:val="Header Char"/>
    <w:basedOn w:val="DefaultParagraphFont"/>
    <w:rsid w:val="00506E59"/>
    <w:rPr>
      <w:rFonts w:ascii="Verdana" w:hAnsi="Verdana" w:cs="Verdana"/>
      <w:color w:val="000000"/>
      <w:sz w:val="24"/>
      <w:shd w:val="solid" w:color="FFFFFF" w:fill="auto"/>
      <w:lang w:val="ru-RU" w:eastAsia="ru-RU"/>
    </w:rPr>
  </w:style>
  <w:style w:type="character" w:customStyle="1" w:styleId="Heading1Char">
    <w:name w:val="Heading 1 Char"/>
    <w:basedOn w:val="DefaultParagraphFont"/>
    <w:rsid w:val="00506E59"/>
    <w:rPr>
      <w:rFonts w:cs="Times New Roman"/>
      <w:b/>
      <w:bCs/>
      <w:color w:val="365F91"/>
      <w:sz w:val="28"/>
    </w:rPr>
  </w:style>
  <w:style w:type="character" w:customStyle="1" w:styleId="Heading2Char">
    <w:name w:val="Heading 2 Char"/>
    <w:basedOn w:val="DefaultParagraphFont"/>
    <w:rsid w:val="00506E59"/>
    <w:rPr>
      <w:rFonts w:cs="Times New Roman"/>
      <w:b/>
      <w:bCs/>
      <w:color w:val="365F91"/>
      <w:sz w:val="26"/>
    </w:rPr>
  </w:style>
  <w:style w:type="character" w:customStyle="1" w:styleId="Heading3Char">
    <w:name w:val="Heading 3 Char"/>
    <w:basedOn w:val="DefaultParagraphFont"/>
    <w:semiHidden/>
    <w:rsid w:val="00506E59"/>
    <w:rPr>
      <w:rFonts w:ascii="Calibri" w:hAnsi="Calibri" w:cs="Times New Roman"/>
      <w:b/>
      <w:bCs/>
      <w:color w:val="000000"/>
      <w:sz w:val="26"/>
      <w:shd w:val="solid" w:color="FFFFFF" w:fill="auto"/>
      <w:lang w:val="ru-RU" w:eastAsia="ru-RU"/>
    </w:rPr>
  </w:style>
  <w:style w:type="character" w:customStyle="1" w:styleId="Heading4Char">
    <w:name w:val="Heading 4 Char"/>
    <w:basedOn w:val="DefaultParagraphFont"/>
    <w:semiHidden/>
    <w:rsid w:val="00506E59"/>
    <w:rPr>
      <w:rFonts w:ascii="Cambria" w:hAnsi="Cambria" w:cs="Times New Roman"/>
      <w:b/>
      <w:bCs/>
      <w:color w:val="000000"/>
      <w:sz w:val="28"/>
      <w:shd w:val="solid" w:color="FFFFFF" w:fill="auto"/>
      <w:lang w:val="ru-RU" w:eastAsia="ru-RU"/>
    </w:rPr>
  </w:style>
  <w:style w:type="character" w:customStyle="1" w:styleId="Heading5Char">
    <w:name w:val="Heading 5 Char"/>
    <w:basedOn w:val="DefaultParagraphFont"/>
    <w:semiHidden/>
    <w:rsid w:val="00506E59"/>
    <w:rPr>
      <w:rFonts w:ascii="Cambria" w:hAnsi="Cambria" w:cs="Times New Roman"/>
      <w:b/>
      <w:bCs/>
      <w:i/>
      <w:iCs/>
      <w:color w:val="000000"/>
      <w:sz w:val="26"/>
      <w:shd w:val="solid" w:color="FFFFFF" w:fill="auto"/>
      <w:lang w:val="ru-RU" w:eastAsia="ru-RU"/>
    </w:rPr>
  </w:style>
  <w:style w:type="character" w:customStyle="1" w:styleId="Heading6Char">
    <w:name w:val="Heading 6 Char"/>
    <w:basedOn w:val="DefaultParagraphFont"/>
    <w:semiHidden/>
    <w:rsid w:val="00506E59"/>
    <w:rPr>
      <w:rFonts w:ascii="Cambria" w:hAnsi="Cambria" w:cs="Times New Roman"/>
      <w:b/>
      <w:bCs/>
      <w:color w:val="000000"/>
      <w:sz w:val="22"/>
      <w:shd w:val="solid" w:color="FFFFFF" w:fill="auto"/>
      <w:lang w:val="ru-RU" w:eastAsia="ru-RU"/>
    </w:rPr>
  </w:style>
  <w:style w:type="character" w:styleId="Hyperlink">
    <w:name w:val="Hyperlink"/>
    <w:basedOn w:val="DefaultParagraphFont"/>
    <w:rsid w:val="00506E59"/>
    <w:rPr>
      <w:rFonts w:cs="Times New Roman"/>
      <w:color w:val="0000FF"/>
      <w:u w:val="single"/>
    </w:rPr>
  </w:style>
  <w:style w:type="paragraph" w:customStyle="1" w:styleId="Img">
    <w:name w:val="Img"/>
    <w:basedOn w:val="Normal"/>
    <w:rsid w:val="00506E59"/>
    <w:rPr>
      <w:rFonts w:cs="Verdana"/>
    </w:rPr>
  </w:style>
  <w:style w:type="paragraph" w:customStyle="1" w:styleId="Li">
    <w:name w:val="Li"/>
    <w:basedOn w:val="Normal"/>
    <w:rsid w:val="00506E59"/>
    <w:rPr>
      <w:rFonts w:cs="Verdana"/>
    </w:rPr>
  </w:style>
  <w:style w:type="paragraph" w:customStyle="1" w:styleId="Ol">
    <w:name w:val="Ol"/>
    <w:basedOn w:val="Normal"/>
    <w:rsid w:val="00506E59"/>
  </w:style>
  <w:style w:type="paragraph" w:customStyle="1" w:styleId="Olwritely-toc-subheading">
    <w:name w:val="Ol_writely-toc-subheading"/>
    <w:basedOn w:val="Ol"/>
    <w:rsid w:val="00506E59"/>
  </w:style>
  <w:style w:type="paragraph" w:customStyle="1" w:styleId="Option">
    <w:name w:val="Option"/>
    <w:basedOn w:val="Normal"/>
    <w:rsid w:val="00506E59"/>
  </w:style>
  <w:style w:type="paragraph" w:customStyle="1" w:styleId="pb">
    <w:name w:val="pb"/>
    <w:basedOn w:val="Normal"/>
    <w:rsid w:val="00506E59"/>
  </w:style>
  <w:style w:type="paragraph" w:customStyle="1" w:styleId="Pre">
    <w:name w:val="Pre"/>
    <w:basedOn w:val="Normal"/>
    <w:rsid w:val="00506E59"/>
    <w:rPr>
      <w:rFonts w:ascii="Courier New" w:hAnsi="Courier New" w:cs="Courier New"/>
    </w:rPr>
  </w:style>
  <w:style w:type="paragraph" w:styleId="Quote">
    <w:name w:val="Quote"/>
    <w:basedOn w:val="DoubleSpaced"/>
    <w:next w:val="Normal"/>
    <w:rsid w:val="00506E59"/>
    <w:pPr>
      <w:shd w:val="clear" w:color="auto" w:fill="auto"/>
      <w:spacing w:after="240" w:line="240" w:lineRule="auto"/>
      <w:ind w:left="720" w:firstLine="0"/>
    </w:pPr>
    <w:rPr>
      <w:rFonts w:cs="Times New Roman"/>
      <w:iCs/>
      <w:shd w:val="clear" w:color="auto" w:fill="auto"/>
      <w:lang w:val="en-US" w:eastAsia="en-US"/>
    </w:rPr>
  </w:style>
  <w:style w:type="character" w:customStyle="1" w:styleId="QuoteChar">
    <w:name w:val="Quote Char"/>
    <w:basedOn w:val="DefaultParagraphFont"/>
    <w:rsid w:val="00506E59"/>
    <w:rPr>
      <w:rFonts w:eastAsia="Times New Roman" w:cs="Times New Roman"/>
      <w:iCs/>
      <w:color w:val="000000"/>
      <w:sz w:val="22"/>
    </w:rPr>
  </w:style>
  <w:style w:type="paragraph" w:customStyle="1" w:styleId="Select">
    <w:name w:val="Select"/>
    <w:basedOn w:val="Normal"/>
    <w:rsid w:val="00506E59"/>
  </w:style>
  <w:style w:type="paragraph" w:customStyle="1" w:styleId="SingleSpaced">
    <w:name w:val="Single Spaced"/>
    <w:basedOn w:val="DoubleSpaced"/>
    <w:rsid w:val="00506E59"/>
    <w:pPr>
      <w:shd w:val="clear" w:color="auto" w:fill="auto"/>
      <w:tabs>
        <w:tab w:val="right" w:pos="8640"/>
      </w:tabs>
      <w:spacing w:line="240" w:lineRule="auto"/>
      <w:ind w:firstLine="0"/>
    </w:pPr>
    <w:rPr>
      <w:rFonts w:cs="Times New Roman"/>
      <w:color w:val="auto"/>
      <w:shd w:val="clear" w:color="auto" w:fill="auto"/>
      <w:lang w:val="en-US" w:eastAsia="en-US"/>
    </w:rPr>
  </w:style>
  <w:style w:type="paragraph" w:customStyle="1" w:styleId="Table">
    <w:name w:val="Table"/>
    <w:basedOn w:val="Normal"/>
    <w:rsid w:val="00506E59"/>
  </w:style>
  <w:style w:type="table" w:styleId="TableGrid">
    <w:name w:val="Table Grid"/>
    <w:basedOn w:val="TableNormal"/>
    <w:rsid w:val="00506E59"/>
    <w:rPr>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r">
    <w:name w:val="Tr"/>
    <w:basedOn w:val="Normal"/>
    <w:rsid w:val="00506E59"/>
  </w:style>
  <w:style w:type="paragraph" w:customStyle="1" w:styleId="Ul">
    <w:name w:val="Ul"/>
    <w:basedOn w:val="Normal"/>
    <w:rsid w:val="00506E59"/>
  </w:style>
  <w:style w:type="paragraph" w:customStyle="1" w:styleId="webkit-indent-blockquote">
    <w:name w:val="webkit-indent-blockquote"/>
    <w:basedOn w:val="Normal"/>
    <w:rsid w:val="00506E59"/>
  </w:style>
  <w:style w:type="paragraph" w:customStyle="1" w:styleId="writely-toc-decimal">
    <w:name w:val="writely-toc-decimal"/>
    <w:basedOn w:val="Normal"/>
    <w:rsid w:val="00506E59"/>
  </w:style>
  <w:style w:type="paragraph" w:customStyle="1" w:styleId="writely-toc-disc">
    <w:name w:val="writely-toc-disc"/>
    <w:basedOn w:val="Normal"/>
    <w:rsid w:val="00506E59"/>
  </w:style>
  <w:style w:type="paragraph" w:customStyle="1" w:styleId="writely-toc-lower-alpha">
    <w:name w:val="writely-toc-lower-alpha"/>
    <w:basedOn w:val="Normal"/>
    <w:rsid w:val="00506E59"/>
  </w:style>
  <w:style w:type="paragraph" w:customStyle="1" w:styleId="writely-toc-lower-roman">
    <w:name w:val="writely-toc-lower-roman"/>
    <w:basedOn w:val="Normal"/>
    <w:rsid w:val="00506E59"/>
  </w:style>
  <w:style w:type="paragraph" w:customStyle="1" w:styleId="writely-toc-none">
    <w:name w:val="writely-toc-none"/>
    <w:basedOn w:val="Normal"/>
    <w:rsid w:val="00506E59"/>
  </w:style>
  <w:style w:type="paragraph" w:customStyle="1" w:styleId="writely-toc-upper-alpha">
    <w:name w:val="writely-toc-upper-alpha"/>
    <w:basedOn w:val="Normal"/>
    <w:rsid w:val="00506E59"/>
  </w:style>
  <w:style w:type="paragraph" w:customStyle="1" w:styleId="writely-toc-upper-roman">
    <w:name w:val="writely-toc-upper-roman"/>
    <w:basedOn w:val="Normal"/>
    <w:rsid w:val="00506E59"/>
  </w:style>
  <w:style w:type="character" w:styleId="PageNumber">
    <w:name w:val="page number"/>
    <w:basedOn w:val="DefaultParagraphFont"/>
    <w:uiPriority w:val="99"/>
    <w:semiHidden/>
    <w:unhideWhenUsed/>
    <w:rsid w:val="0068738B"/>
  </w:style>
  <w:style w:type="paragraph" w:styleId="BodyTextIndent2">
    <w:name w:val="Body Text Indent 2"/>
    <w:basedOn w:val="Normal"/>
    <w:link w:val="BodyTextIndent2Char"/>
    <w:rsid w:val="00006EA4"/>
    <w:pPr>
      <w:shd w:val="clear" w:color="auto" w:fill="auto"/>
      <w:spacing w:line="480" w:lineRule="auto"/>
      <w:ind w:firstLine="720"/>
    </w:pPr>
    <w:rPr>
      <w:rFonts w:ascii="Arial" w:eastAsia="Times New Roman" w:hAnsi="Arial" w:cs="Times New Roman"/>
      <w:color w:val="auto"/>
      <w:sz w:val="22"/>
      <w:szCs w:val="20"/>
      <w:shd w:val="clear" w:color="auto" w:fill="auto"/>
      <w:lang w:val="en-US" w:eastAsia="en-US" w:bidi="ar-SA"/>
    </w:rPr>
  </w:style>
  <w:style w:type="character" w:customStyle="1" w:styleId="BodyTextIndent2Char">
    <w:name w:val="Body Text Indent 2 Char"/>
    <w:basedOn w:val="DefaultParagraphFont"/>
    <w:link w:val="BodyTextIndent2"/>
    <w:rsid w:val="00006EA4"/>
    <w:rPr>
      <w:rFonts w:ascii="Arial" w:eastAsia="Times New Roman" w:hAnsi="Arial" w:cs="Times New Roman"/>
      <w:sz w:val="22"/>
    </w:rPr>
  </w:style>
  <w:style w:type="paragraph" w:styleId="ListParagraph">
    <w:name w:val="List Paragraph"/>
    <w:basedOn w:val="Normal"/>
    <w:rsid w:val="000D7B11"/>
    <w:pPr>
      <w:ind w:left="720"/>
      <w:contextualSpacing/>
    </w:pPr>
  </w:style>
  <w:style w:type="paragraph" w:styleId="NormalWeb">
    <w:name w:val="Normal (Web)"/>
    <w:basedOn w:val="Normal"/>
    <w:uiPriority w:val="99"/>
    <w:rsid w:val="000121E1"/>
    <w:pPr>
      <w:shd w:val="clear" w:color="auto" w:fill="auto"/>
      <w:spacing w:beforeLines="1" w:afterLines="1"/>
    </w:pPr>
    <w:rPr>
      <w:rFonts w:ascii="Times" w:hAnsi="Times" w:cs="Times New Roman"/>
      <w:color w:val="auto"/>
      <w:sz w:val="20"/>
      <w:szCs w:val="20"/>
      <w:shd w:val="clear" w:color="auto" w:fill="auto"/>
      <w:lang w:val="en-US" w:eastAsia="en-US" w:bidi="ar-SA"/>
    </w:rPr>
  </w:style>
  <w:style w:type="character" w:styleId="CommentReference">
    <w:name w:val="annotation reference"/>
    <w:basedOn w:val="DefaultParagraphFont"/>
    <w:rsid w:val="001F268C"/>
    <w:rPr>
      <w:sz w:val="18"/>
      <w:szCs w:val="18"/>
    </w:rPr>
  </w:style>
  <w:style w:type="paragraph" w:styleId="CommentText">
    <w:name w:val="annotation text"/>
    <w:basedOn w:val="Normal"/>
    <w:link w:val="CommentTextChar"/>
    <w:rsid w:val="001F268C"/>
  </w:style>
  <w:style w:type="character" w:customStyle="1" w:styleId="CommentTextChar">
    <w:name w:val="Comment Text Char"/>
    <w:basedOn w:val="DefaultParagraphFont"/>
    <w:link w:val="CommentText"/>
    <w:rsid w:val="001F268C"/>
    <w:rPr>
      <w:rFonts w:ascii="Verdana" w:hAnsi="Verdana"/>
      <w:color w:val="000000"/>
      <w:shd w:val="solid" w:color="FFFFFF" w:fill="auto"/>
      <w:lang w:val="ru-RU" w:eastAsia="ru-RU" w:bidi="en-US"/>
    </w:rPr>
  </w:style>
  <w:style w:type="paragraph" w:styleId="CommentSubject">
    <w:name w:val="annotation subject"/>
    <w:basedOn w:val="CommentText"/>
    <w:next w:val="CommentText"/>
    <w:link w:val="CommentSubjectChar"/>
    <w:rsid w:val="001F268C"/>
    <w:rPr>
      <w:b/>
      <w:bCs/>
      <w:sz w:val="20"/>
      <w:szCs w:val="20"/>
    </w:rPr>
  </w:style>
  <w:style w:type="character" w:customStyle="1" w:styleId="CommentSubjectChar">
    <w:name w:val="Comment Subject Char"/>
    <w:basedOn w:val="CommentTextChar"/>
    <w:link w:val="CommentSubject"/>
    <w:rsid w:val="001F268C"/>
    <w:rPr>
      <w:rFonts w:ascii="Verdana" w:hAnsi="Verdana"/>
      <w:b/>
      <w:bCs/>
      <w:color w:val="000000"/>
      <w:sz w:val="20"/>
      <w:szCs w:val="20"/>
      <w:shd w:val="solid" w:color="FFFFFF" w:fill="auto"/>
      <w:lang w:val="ru-RU" w:eastAsia="ru-RU" w:bidi="en-US"/>
    </w:rPr>
  </w:style>
  <w:style w:type="paragraph" w:styleId="Revision">
    <w:name w:val="Revision"/>
    <w:hidden/>
    <w:rsid w:val="00C07822"/>
    <w:rPr>
      <w:rFonts w:ascii="Verdana" w:hAnsi="Verdana"/>
      <w:color w:val="000000"/>
      <w:shd w:val="solid" w:color="FFFFFF" w:fill="auto"/>
      <w:lang w:val="ru-RU" w:eastAsia="ru-R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107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7980</Words>
  <Characters>45488</Characters>
  <Application>Microsoft Macintosh Word</Application>
  <DocSecurity>0</DocSecurity>
  <Lines>379</Lines>
  <Paragraphs>106</Paragraphs>
  <ScaleCrop>false</ScaleCrop>
  <Company>University of Massachusetts Lowell</Company>
  <LinksUpToDate>false</LinksUpToDate>
  <CharactersWithSpaces>53362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 Greher</dc:creator>
  <cp:keywords/>
  <cp:lastModifiedBy>Gena Greher</cp:lastModifiedBy>
  <cp:revision>2</cp:revision>
  <dcterms:created xsi:type="dcterms:W3CDTF">2012-05-29T18:21:00Z</dcterms:created>
  <dcterms:modified xsi:type="dcterms:W3CDTF">2012-05-29T18:21:00Z</dcterms:modified>
</cp:coreProperties>
</file>